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МІНІСТЕРСТВО ОСВІТИ І НАУКИ УКРАЇНИ</w:t>
      </w:r>
    </w:p>
    <w:p w14:paraId="436A4D66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НАЦІОНАЛЬНИЙ УНІВЕРСИТЕТ «ЛЬВІВСЬКА ПОЛІТЕХНІКА»</w:t>
      </w:r>
    </w:p>
    <w:p w14:paraId="602827BB" w14:textId="77777777" w:rsidR="0018460E" w:rsidRPr="00894B5D" w:rsidRDefault="0018460E">
      <w:pPr>
        <w:spacing w:after="200" w:line="276" w:lineRule="auto"/>
        <w:ind w:firstLine="0"/>
        <w:jc w:val="center"/>
        <w:rPr>
          <w:lang w:val="uk-UA"/>
        </w:rPr>
      </w:pPr>
    </w:p>
    <w:p w14:paraId="7F891D6D" w14:textId="77777777" w:rsidR="0018460E" w:rsidRPr="00894B5D" w:rsidRDefault="00202830">
      <w:pPr>
        <w:ind w:firstLine="0"/>
        <w:jc w:val="center"/>
        <w:rPr>
          <w:lang w:val="uk-UA"/>
        </w:rPr>
      </w:pPr>
      <w:r w:rsidRPr="00894B5D">
        <w:rPr>
          <w:lang w:val="uk-UA"/>
        </w:rPr>
        <w:t>Кафедра інформаційних систем та мереж</w:t>
      </w:r>
    </w:p>
    <w:p w14:paraId="4A3ADF66" w14:textId="77777777" w:rsidR="0018460E" w:rsidRPr="00894B5D" w:rsidRDefault="0018460E">
      <w:pPr>
        <w:ind w:firstLine="0"/>
        <w:jc w:val="center"/>
        <w:rPr>
          <w:lang w:val="uk-UA"/>
        </w:rPr>
      </w:pPr>
    </w:p>
    <w:p w14:paraId="4F992F2F" w14:textId="314C7B7C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noProof/>
          <w:lang w:val="uk-UA"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5E2E0435" w:rsidR="0018460E" w:rsidRPr="00DC1A5C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Лабораторна робота №</w:t>
      </w:r>
      <w:ins w:id="0" w:author="Vlad Dmitrenko" w:date="2024-11-28T22:41:00Z">
        <w:r w:rsidR="000C1F48">
          <w:rPr>
            <w:lang w:val="en-US"/>
          </w:rPr>
          <w:t xml:space="preserve"> 9</w:t>
        </w:r>
      </w:ins>
      <w:del w:id="1" w:author="Vlad Dmitrenko" w:date="2024-11-28T22:39:00Z">
        <w:r w:rsidR="00A32C63" w:rsidRPr="00894B5D" w:rsidDel="000C1F48">
          <w:rPr>
            <w:lang w:val="uk-UA"/>
          </w:rPr>
          <w:delText>8</w:delText>
        </w:r>
      </w:del>
    </w:p>
    <w:p w14:paraId="0F03A91F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з дисципліни Спеціалізовані мови програмування</w:t>
      </w:r>
    </w:p>
    <w:p w14:paraId="1A7BBA38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 xml:space="preserve">на тему </w:t>
      </w:r>
    </w:p>
    <w:p w14:paraId="0EE259C9" w14:textId="1D2E15EC" w:rsidR="00A32C63" w:rsidRPr="00894B5D" w:rsidDel="000C1F48" w:rsidRDefault="000C1F48" w:rsidP="000C1F48">
      <w:pPr>
        <w:spacing w:after="200" w:line="276" w:lineRule="auto"/>
        <w:ind w:firstLine="0"/>
        <w:jc w:val="center"/>
        <w:rPr>
          <w:del w:id="2" w:author="Vlad Dmitrenko" w:date="2024-11-28T22:41:00Z"/>
          <w:bCs/>
          <w:lang w:val="uk-UA"/>
        </w:rPr>
        <w:pPrChange w:id="3" w:author="Vlad Dmitrenko" w:date="2024-11-28T22:41:00Z">
          <w:pPr>
            <w:spacing w:after="200" w:line="276" w:lineRule="auto"/>
            <w:ind w:firstLine="0"/>
            <w:jc w:val="center"/>
          </w:pPr>
        </w:pPrChange>
      </w:pPr>
      <w:proofErr w:type="spellStart"/>
      <w:ins w:id="4" w:author="Vlad Dmitrenko" w:date="2024-11-28T22:41:00Z">
        <w:r w:rsidRPr="000C1F48">
          <w:rPr>
            <w:bCs/>
            <w:lang w:val="en-US"/>
          </w:rPr>
          <w:t>Створення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та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рефакторінг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програмно-інформаційного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продукту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засобами</w:t>
        </w:r>
        <w:proofErr w:type="spellEnd"/>
        <w:r w:rsidRPr="000C1F48">
          <w:rPr>
            <w:bCs/>
            <w:lang w:val="en-US"/>
          </w:rPr>
          <w:t xml:space="preserve"> Python</w:t>
        </w:r>
        <w:r w:rsidRPr="00894B5D" w:rsidDel="000C1F48">
          <w:rPr>
            <w:bCs/>
            <w:lang w:val="uk-UA"/>
          </w:rPr>
          <w:t xml:space="preserve"> </w:t>
        </w:r>
      </w:ins>
      <w:del w:id="5" w:author="Vlad Dmitrenko" w:date="2024-11-28T22:41:00Z">
        <w:r w:rsidR="00A32C63" w:rsidRPr="00894B5D" w:rsidDel="000C1F48">
          <w:rPr>
            <w:bCs/>
            <w:lang w:val="uk-UA"/>
          </w:rPr>
          <w:delText>Візуалізація та обробка даних за допомогою спеціалізованих бібліотек Python</w:delText>
        </w:r>
      </w:del>
    </w:p>
    <w:p w14:paraId="5D3276DA" w14:textId="12AA8C51" w:rsidR="00483BCE" w:rsidRPr="00DC1A5C" w:rsidRDefault="00483BCE" w:rsidP="000C1F48">
      <w:pPr>
        <w:spacing w:after="200" w:line="276" w:lineRule="auto"/>
        <w:ind w:firstLine="0"/>
        <w:jc w:val="center"/>
        <w:rPr>
          <w:bCs/>
          <w:lang w:val="uk-UA"/>
        </w:rPr>
        <w:pPrChange w:id="6" w:author="Vlad Dmitrenko" w:date="2024-11-28T22:41:00Z">
          <w:pPr>
            <w:spacing w:after="200" w:line="276" w:lineRule="auto"/>
            <w:ind w:firstLine="0"/>
            <w:jc w:val="center"/>
          </w:pPr>
        </w:pPrChange>
      </w:pPr>
    </w:p>
    <w:p w14:paraId="1680AAB9" w14:textId="16232440" w:rsidR="00042FB8" w:rsidRPr="00DC1A5C" w:rsidRDefault="00042FB8" w:rsidP="00283648">
      <w:pPr>
        <w:spacing w:after="200" w:line="276" w:lineRule="auto"/>
        <w:ind w:firstLine="0"/>
        <w:jc w:val="center"/>
        <w:rPr>
          <w:bCs/>
          <w:lang w:val="uk-UA"/>
        </w:rPr>
      </w:pPr>
    </w:p>
    <w:p w14:paraId="7E269E67" w14:textId="77777777" w:rsidR="0018460E" w:rsidRPr="00894B5D" w:rsidRDefault="0018460E">
      <w:pPr>
        <w:spacing w:after="200" w:line="276" w:lineRule="auto"/>
        <w:ind w:firstLine="0"/>
        <w:rPr>
          <w:lang w:val="uk-UA"/>
        </w:rPr>
      </w:pPr>
    </w:p>
    <w:p w14:paraId="2A97DEC3" w14:textId="77777777" w:rsidR="0018460E" w:rsidRPr="00894B5D" w:rsidRDefault="00202830">
      <w:pPr>
        <w:spacing w:line="276" w:lineRule="auto"/>
        <w:ind w:left="7797" w:hanging="708"/>
        <w:jc w:val="right"/>
        <w:rPr>
          <w:lang w:val="uk-UA"/>
        </w:rPr>
      </w:pPr>
      <w:r w:rsidRPr="00894B5D">
        <w:rPr>
          <w:lang w:val="uk-UA"/>
        </w:rPr>
        <w:t>Виконав:</w:t>
      </w:r>
    </w:p>
    <w:p w14:paraId="1F49B6BC" w14:textId="77777777" w:rsidR="0018460E" w:rsidRPr="00894B5D" w:rsidRDefault="00202830">
      <w:pPr>
        <w:spacing w:line="276" w:lineRule="auto"/>
        <w:ind w:left="7797" w:hanging="1133"/>
        <w:jc w:val="right"/>
        <w:rPr>
          <w:lang w:val="uk-UA"/>
        </w:rPr>
      </w:pPr>
      <w:r w:rsidRPr="00894B5D">
        <w:rPr>
          <w:lang w:val="uk-UA"/>
        </w:rPr>
        <w:t>студент групи РІ-21сп</w:t>
      </w:r>
    </w:p>
    <w:p w14:paraId="69F4003E" w14:textId="50829130" w:rsidR="0018460E" w:rsidRPr="00DC1A5C" w:rsidRDefault="00202830" w:rsidP="004D5048">
      <w:pPr>
        <w:spacing w:line="276" w:lineRule="auto"/>
        <w:jc w:val="right"/>
        <w:rPr>
          <w:lang w:val="uk-UA"/>
        </w:rPr>
      </w:pPr>
      <w:r w:rsidRPr="00894B5D">
        <w:rPr>
          <w:lang w:val="uk-UA"/>
        </w:rPr>
        <w:t xml:space="preserve">Владислав </w:t>
      </w:r>
      <w:r w:rsidR="004D5048" w:rsidRPr="00DC1A5C">
        <w:rPr>
          <w:lang w:val="uk-UA"/>
        </w:rPr>
        <w:t>ДМИТРЕНКО</w:t>
      </w:r>
    </w:p>
    <w:p w14:paraId="50BA4255" w14:textId="77777777" w:rsidR="0018460E" w:rsidRPr="00894B5D" w:rsidRDefault="0018460E">
      <w:pPr>
        <w:spacing w:line="276" w:lineRule="auto"/>
        <w:ind w:left="7797" w:hanging="708"/>
        <w:jc w:val="right"/>
        <w:rPr>
          <w:lang w:val="uk-UA"/>
        </w:rPr>
      </w:pPr>
    </w:p>
    <w:p w14:paraId="148FA1BB" w14:textId="77777777" w:rsidR="0018460E" w:rsidRPr="00894B5D" w:rsidRDefault="0018460E">
      <w:pPr>
        <w:spacing w:line="276" w:lineRule="auto"/>
        <w:ind w:firstLine="0"/>
        <w:jc w:val="left"/>
        <w:rPr>
          <w:lang w:val="uk-UA"/>
        </w:rPr>
      </w:pPr>
    </w:p>
    <w:p w14:paraId="521CEA86" w14:textId="77777777" w:rsidR="0018460E" w:rsidRPr="00894B5D" w:rsidRDefault="0018460E">
      <w:pPr>
        <w:spacing w:after="200" w:line="276" w:lineRule="auto"/>
        <w:ind w:firstLine="0"/>
        <w:rPr>
          <w:lang w:val="uk-UA"/>
        </w:rPr>
      </w:pPr>
    </w:p>
    <w:p w14:paraId="1C49631D" w14:textId="394432D7" w:rsidR="0018460E" w:rsidRPr="00894B5D" w:rsidRDefault="00202830" w:rsidP="004D5048">
      <w:pPr>
        <w:spacing w:after="200" w:line="276" w:lineRule="auto"/>
        <w:ind w:firstLine="0"/>
        <w:jc w:val="center"/>
        <w:rPr>
          <w:b/>
          <w:lang w:val="uk-UA"/>
        </w:rPr>
      </w:pPr>
      <w:r w:rsidRPr="00894B5D">
        <w:rPr>
          <w:lang w:val="uk-UA"/>
        </w:rPr>
        <w:t>Львів – 2024</w:t>
      </w:r>
    </w:p>
    <w:p w14:paraId="3A462A0B" w14:textId="778753A2" w:rsidR="0018460E" w:rsidRPr="00894B5D" w:rsidRDefault="00202830" w:rsidP="00283648">
      <w:pPr>
        <w:spacing w:after="200" w:line="276" w:lineRule="auto"/>
        <w:ind w:firstLine="0"/>
        <w:rPr>
          <w:bCs/>
          <w:lang w:val="uk-UA"/>
        </w:rPr>
      </w:pPr>
      <w:bookmarkStart w:id="7" w:name="_gjdgxs" w:colFirst="0" w:colLast="0"/>
      <w:bookmarkEnd w:id="7"/>
      <w:r w:rsidRPr="00894B5D">
        <w:rPr>
          <w:b/>
          <w:lang w:val="uk-UA"/>
        </w:rPr>
        <w:lastRenderedPageBreak/>
        <w:t>Мета</w:t>
      </w:r>
      <w:r w:rsidR="005A484B" w:rsidRPr="00894B5D">
        <w:rPr>
          <w:b/>
          <w:lang w:val="uk-UA"/>
        </w:rPr>
        <w:t xml:space="preserve">: </w:t>
      </w:r>
      <w:ins w:id="8" w:author="Vlad Dmitrenko" w:date="2024-11-28T22:42:00Z">
        <w:r w:rsidR="000C1F48">
          <w:rPr>
            <w:bCs/>
            <w:lang w:val="uk-UA"/>
          </w:rPr>
          <w:t>Р</w:t>
        </w:r>
        <w:proofErr w:type="spellStart"/>
        <w:r w:rsidR="000C1F48" w:rsidRPr="000C1F48">
          <w:rPr>
            <w:bCs/>
            <w:lang w:val="en-US"/>
          </w:rPr>
          <w:t>озробка</w:t>
        </w:r>
        <w:proofErr w:type="spellEnd"/>
        <w:r w:rsidR="000C1F48" w:rsidRPr="000C1F48">
          <w:rPr>
            <w:bCs/>
            <w:lang w:val="en-US"/>
          </w:rPr>
          <w:t xml:space="preserve"> </w:t>
        </w:r>
        <w:proofErr w:type="spellStart"/>
        <w:r w:rsidR="000C1F48" w:rsidRPr="000C1F48">
          <w:rPr>
            <w:bCs/>
            <w:lang w:val="en-US"/>
          </w:rPr>
          <w:t>програмно-інформаційного</w:t>
        </w:r>
        <w:proofErr w:type="spellEnd"/>
        <w:r w:rsidR="000C1F48" w:rsidRPr="000C1F48">
          <w:rPr>
            <w:bCs/>
            <w:lang w:val="en-US"/>
          </w:rPr>
          <w:t xml:space="preserve"> </w:t>
        </w:r>
        <w:proofErr w:type="spellStart"/>
        <w:r w:rsidR="000C1F48" w:rsidRPr="000C1F48">
          <w:rPr>
            <w:bCs/>
            <w:lang w:val="en-US"/>
          </w:rPr>
          <w:t>продукту</w:t>
        </w:r>
        <w:proofErr w:type="spellEnd"/>
        <w:r w:rsidR="000C1F48" w:rsidRPr="000C1F48">
          <w:rPr>
            <w:bCs/>
            <w:lang w:val="en-US"/>
          </w:rPr>
          <w:t xml:space="preserve"> </w:t>
        </w:r>
        <w:proofErr w:type="spellStart"/>
        <w:r w:rsidR="000C1F48" w:rsidRPr="000C1F48">
          <w:rPr>
            <w:bCs/>
            <w:lang w:val="en-US"/>
          </w:rPr>
          <w:t>засобами</w:t>
        </w:r>
        <w:proofErr w:type="spellEnd"/>
        <w:r w:rsidR="000C1F48" w:rsidRPr="000C1F48">
          <w:rPr>
            <w:bCs/>
            <w:lang w:val="en-US"/>
          </w:rPr>
          <w:t xml:space="preserve"> Python </w:t>
        </w:r>
      </w:ins>
      <w:del w:id="9" w:author="Vlad Dmitrenko" w:date="2024-11-28T22:42:00Z">
        <w:r w:rsidR="00A32C63" w:rsidRPr="00894B5D" w:rsidDel="000C1F48">
          <w:rPr>
            <w:bCs/>
            <w:lang w:val="uk-UA"/>
          </w:rPr>
          <w:delText xml:space="preserve">Розробка додатка для візуалізації CSV-наборів даних за допомогою Matplotlib та базових принципів ООП (наслідування, інкапсуляція, поліморфізм) </w:delText>
        </w:r>
      </w:del>
    </w:p>
    <w:p w14:paraId="4D648BC3" w14:textId="48A5943D" w:rsidR="000C1F48" w:rsidRPr="000C1F48" w:rsidRDefault="00202830" w:rsidP="000C1F48">
      <w:pPr>
        <w:spacing w:after="200" w:line="276" w:lineRule="auto"/>
        <w:ind w:firstLine="0"/>
        <w:jc w:val="center"/>
        <w:rPr>
          <w:ins w:id="10" w:author="Vlad Dmitrenko" w:date="2024-11-28T22:41:00Z"/>
          <w:b/>
          <w:lang w:val="uk-UA"/>
          <w:rPrChange w:id="11" w:author="Vlad Dmitrenko" w:date="2024-11-28T22:42:00Z">
            <w:rPr>
              <w:ins w:id="12" w:author="Vlad Dmitrenko" w:date="2024-11-28T22:41:00Z"/>
              <w:bCs/>
              <w:lang w:val="en-US"/>
            </w:rPr>
          </w:rPrChange>
        </w:rPr>
        <w:pPrChange w:id="13" w:author="Vlad Dmitrenko" w:date="2024-11-28T22:42:00Z">
          <w:pPr>
            <w:spacing w:after="200" w:line="276" w:lineRule="auto"/>
            <w:ind w:firstLine="0"/>
          </w:pPr>
        </w:pPrChange>
      </w:pPr>
      <w:r w:rsidRPr="00894B5D">
        <w:rPr>
          <w:b/>
          <w:lang w:val="uk-UA"/>
        </w:rPr>
        <w:t>План роботи</w:t>
      </w:r>
    </w:p>
    <w:p w14:paraId="6EA54F9C" w14:textId="1334BFC1" w:rsidR="000C1F48" w:rsidRPr="000C1F48" w:rsidRDefault="000C1F48" w:rsidP="000C1F48">
      <w:pPr>
        <w:spacing w:after="200" w:line="276" w:lineRule="auto"/>
        <w:ind w:firstLine="0"/>
        <w:rPr>
          <w:ins w:id="14" w:author="Vlad Dmitrenko" w:date="2024-11-28T22:41:00Z"/>
          <w:bCs/>
          <w:lang w:val="en-US"/>
        </w:rPr>
      </w:pPr>
      <w:proofErr w:type="spellStart"/>
      <w:ins w:id="15" w:author="Vlad Dmitrenko" w:date="2024-11-28T22:41:00Z">
        <w:r w:rsidRPr="000C1F48">
          <w:rPr>
            <w:b/>
            <w:lang w:val="en-US"/>
            <w:rPrChange w:id="16" w:author="Vlad Dmitrenko" w:date="2024-11-28T22:42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17" w:author="Vlad Dmitrenko" w:date="2024-11-28T22:42:00Z">
              <w:rPr>
                <w:bCs/>
                <w:lang w:val="en-US"/>
              </w:rPr>
            </w:rPrChange>
          </w:rPr>
          <w:t xml:space="preserve"> 1.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Створити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скрипт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запуску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лабораторних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робіт</w:t>
        </w:r>
        <w:proofErr w:type="spellEnd"/>
        <w:r w:rsidRPr="000C1F48">
          <w:rPr>
            <w:bCs/>
            <w:lang w:val="en-US"/>
          </w:rPr>
          <w:t xml:space="preserve"> 1-8 (Runner) з </w:t>
        </w:r>
        <w:proofErr w:type="spellStart"/>
        <w:r w:rsidRPr="000C1F48">
          <w:rPr>
            <w:bCs/>
            <w:lang w:val="en-US"/>
          </w:rPr>
          <w:t>єдиним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меню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для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управління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додатками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використовуючи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патерн</w:t>
        </w:r>
        <w:proofErr w:type="spellEnd"/>
        <w:r w:rsidRPr="000C1F48">
          <w:rPr>
            <w:bCs/>
            <w:lang w:val="en-US"/>
          </w:rPr>
          <w:t xml:space="preserve"> FACADE https://refactoring.guru/uk/design-patterns/facade</w:t>
        </w:r>
      </w:ins>
    </w:p>
    <w:p w14:paraId="370309E2" w14:textId="69AD0F8D" w:rsidR="000C1F48" w:rsidRPr="000C1F48" w:rsidRDefault="000C1F48" w:rsidP="000C1F48">
      <w:pPr>
        <w:spacing w:after="200" w:line="276" w:lineRule="auto"/>
        <w:ind w:firstLine="0"/>
        <w:rPr>
          <w:ins w:id="18" w:author="Vlad Dmitrenko" w:date="2024-11-28T22:41:00Z"/>
          <w:bCs/>
          <w:lang w:val="en-US"/>
        </w:rPr>
      </w:pPr>
      <w:proofErr w:type="spellStart"/>
      <w:ins w:id="19" w:author="Vlad Dmitrenko" w:date="2024-11-28T22:41:00Z">
        <w:r w:rsidRPr="000C1F48">
          <w:rPr>
            <w:b/>
            <w:lang w:val="en-US"/>
            <w:rPrChange w:id="20" w:author="Vlad Dmitrenko" w:date="2024-11-28T22:42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21" w:author="Vlad Dmitrenko" w:date="2024-11-28T22:42:00Z">
              <w:rPr>
                <w:bCs/>
                <w:lang w:val="en-US"/>
              </w:rPr>
            </w:rPrChange>
          </w:rPr>
          <w:t xml:space="preserve"> 2.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Зробити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рефакторінг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додатків</w:t>
        </w:r>
        <w:proofErr w:type="spellEnd"/>
        <w:r w:rsidRPr="000C1F48">
          <w:rPr>
            <w:bCs/>
            <w:lang w:val="en-US"/>
          </w:rPr>
          <w:t xml:space="preserve">, </w:t>
        </w:r>
        <w:proofErr w:type="spellStart"/>
        <w:r w:rsidRPr="000C1F48">
          <w:rPr>
            <w:bCs/>
            <w:lang w:val="en-US"/>
          </w:rPr>
          <w:t>які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були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зроблені</w:t>
        </w:r>
        <w:proofErr w:type="spellEnd"/>
        <w:r w:rsidRPr="000C1F48">
          <w:rPr>
            <w:bCs/>
            <w:lang w:val="en-US"/>
          </w:rPr>
          <w:t xml:space="preserve"> в </w:t>
        </w:r>
        <w:proofErr w:type="spellStart"/>
        <w:r w:rsidRPr="000C1F48">
          <w:rPr>
            <w:bCs/>
            <w:lang w:val="en-US"/>
          </w:rPr>
          <w:t>лб</w:t>
        </w:r>
        <w:proofErr w:type="spellEnd"/>
        <w:r w:rsidRPr="000C1F48">
          <w:rPr>
            <w:bCs/>
            <w:lang w:val="en-US"/>
          </w:rPr>
          <w:t xml:space="preserve"> 1-8, </w:t>
        </w:r>
        <w:proofErr w:type="spellStart"/>
        <w:r w:rsidRPr="000C1F48">
          <w:rPr>
            <w:bCs/>
            <w:lang w:val="en-US"/>
          </w:rPr>
          <w:t>для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підтримки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можливості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запуску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через</w:t>
        </w:r>
        <w:proofErr w:type="spellEnd"/>
        <w:r w:rsidRPr="000C1F48">
          <w:rPr>
            <w:bCs/>
            <w:lang w:val="en-US"/>
          </w:rPr>
          <w:t xml:space="preserve"> Runner</w:t>
        </w:r>
      </w:ins>
    </w:p>
    <w:p w14:paraId="0E74B115" w14:textId="2F3A7628" w:rsidR="000C1F48" w:rsidRPr="000C1F48" w:rsidRDefault="000C1F48" w:rsidP="000C1F48">
      <w:pPr>
        <w:spacing w:after="200" w:line="276" w:lineRule="auto"/>
        <w:ind w:firstLine="0"/>
        <w:rPr>
          <w:ins w:id="22" w:author="Vlad Dmitrenko" w:date="2024-11-28T22:41:00Z"/>
          <w:bCs/>
          <w:lang w:val="en-US"/>
        </w:rPr>
      </w:pPr>
      <w:proofErr w:type="spellStart"/>
      <w:ins w:id="23" w:author="Vlad Dmitrenko" w:date="2024-11-28T22:41:00Z">
        <w:r w:rsidRPr="000C1F48">
          <w:rPr>
            <w:b/>
            <w:lang w:val="en-US"/>
            <w:rPrChange w:id="24" w:author="Vlad Dmitrenko" w:date="2024-11-28T22:42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25" w:author="Vlad Dmitrenko" w:date="2024-11-28T22:42:00Z">
              <w:rPr>
                <w:bCs/>
                <w:lang w:val="en-US"/>
              </w:rPr>
            </w:rPrChange>
          </w:rPr>
          <w:t xml:space="preserve"> 3.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Зробити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рефакторинг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додатків</w:t>
        </w:r>
        <w:proofErr w:type="spellEnd"/>
        <w:r w:rsidRPr="000C1F48">
          <w:rPr>
            <w:bCs/>
            <w:lang w:val="en-US"/>
          </w:rPr>
          <w:t xml:space="preserve">, </w:t>
        </w:r>
        <w:proofErr w:type="spellStart"/>
        <w:r w:rsidRPr="000C1F48">
          <w:rPr>
            <w:bCs/>
            <w:lang w:val="en-US"/>
          </w:rPr>
          <w:t>які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були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зроблені</w:t>
        </w:r>
        <w:proofErr w:type="spellEnd"/>
        <w:r w:rsidRPr="000C1F48">
          <w:rPr>
            <w:bCs/>
            <w:lang w:val="en-US"/>
          </w:rPr>
          <w:t xml:space="preserve"> в </w:t>
        </w:r>
        <w:proofErr w:type="spellStart"/>
        <w:r w:rsidRPr="000C1F48">
          <w:rPr>
            <w:bCs/>
            <w:lang w:val="en-US"/>
          </w:rPr>
          <w:t>лб</w:t>
        </w:r>
        <w:proofErr w:type="spellEnd"/>
        <w:r w:rsidRPr="000C1F48">
          <w:rPr>
            <w:bCs/>
            <w:lang w:val="en-US"/>
          </w:rPr>
          <w:t xml:space="preserve"> 1-8, </w:t>
        </w:r>
        <w:proofErr w:type="spellStart"/>
        <w:r w:rsidRPr="000C1F48">
          <w:rPr>
            <w:bCs/>
            <w:lang w:val="en-US"/>
          </w:rPr>
          <w:t>використовуючи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багаторівневу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архітектуру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додатків</w:t>
        </w:r>
        <w:proofErr w:type="spellEnd"/>
        <w:r w:rsidRPr="000C1F48">
          <w:rPr>
            <w:bCs/>
            <w:lang w:val="en-US"/>
          </w:rPr>
          <w:t xml:space="preserve"> (</w:t>
        </w:r>
        <w:proofErr w:type="spellStart"/>
        <w:r w:rsidRPr="000C1F48">
          <w:rPr>
            <w:bCs/>
            <w:lang w:val="en-US"/>
          </w:rPr>
          <w:t>див</w:t>
        </w:r>
        <w:proofErr w:type="spellEnd"/>
        <w:r w:rsidRPr="000C1F48">
          <w:rPr>
            <w:bCs/>
            <w:lang w:val="en-US"/>
          </w:rPr>
          <w:t xml:space="preserve">. </w:t>
        </w:r>
        <w:proofErr w:type="spellStart"/>
        <w:r w:rsidRPr="000C1F48">
          <w:rPr>
            <w:bCs/>
            <w:lang w:val="en-US"/>
          </w:rPr>
          <w:t>приклад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нижче</w:t>
        </w:r>
        <w:proofErr w:type="spellEnd"/>
        <w:r w:rsidRPr="000C1F48">
          <w:rPr>
            <w:bCs/>
            <w:lang w:val="en-US"/>
          </w:rPr>
          <w:t xml:space="preserve">) </w:t>
        </w:r>
        <w:proofErr w:type="spellStart"/>
        <w:r w:rsidRPr="000C1F48">
          <w:rPr>
            <w:bCs/>
            <w:lang w:val="en-US"/>
          </w:rPr>
          <w:t>та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всі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принципи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об’єктно-орієнтованого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підходу</w:t>
        </w:r>
        <w:proofErr w:type="spellEnd"/>
      </w:ins>
    </w:p>
    <w:p w14:paraId="5A26820A" w14:textId="70D39F84" w:rsidR="000C1F48" w:rsidRPr="000C1F48" w:rsidRDefault="000C1F48" w:rsidP="000C1F48">
      <w:pPr>
        <w:spacing w:after="200" w:line="276" w:lineRule="auto"/>
        <w:ind w:firstLine="0"/>
        <w:rPr>
          <w:ins w:id="26" w:author="Vlad Dmitrenko" w:date="2024-11-28T22:41:00Z"/>
          <w:bCs/>
          <w:lang w:val="en-US"/>
        </w:rPr>
      </w:pPr>
      <w:proofErr w:type="spellStart"/>
      <w:ins w:id="27" w:author="Vlad Dmitrenko" w:date="2024-11-28T22:41:00Z">
        <w:r w:rsidRPr="000C1F48">
          <w:rPr>
            <w:b/>
            <w:lang w:val="en-US"/>
            <w:rPrChange w:id="28" w:author="Vlad Dmitrenko" w:date="2024-11-28T22:42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29" w:author="Vlad Dmitrenko" w:date="2024-11-28T22:42:00Z">
              <w:rPr>
                <w:bCs/>
                <w:lang w:val="en-US"/>
              </w:rPr>
            </w:rPrChange>
          </w:rPr>
          <w:t xml:space="preserve"> 4.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Створити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бібліотеку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класів</w:t>
        </w:r>
        <w:proofErr w:type="spellEnd"/>
        <w:r w:rsidRPr="000C1F48">
          <w:rPr>
            <w:bCs/>
            <w:lang w:val="en-US"/>
          </w:rPr>
          <w:t xml:space="preserve">, </w:t>
        </w:r>
        <w:proofErr w:type="spellStart"/>
        <w:r w:rsidRPr="000C1F48">
          <w:rPr>
            <w:bCs/>
            <w:lang w:val="en-US"/>
          </w:rPr>
          <w:t>які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повторно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використовуються</w:t>
        </w:r>
        <w:proofErr w:type="spellEnd"/>
        <w:r w:rsidRPr="000C1F48">
          <w:rPr>
            <w:bCs/>
            <w:lang w:val="en-US"/>
          </w:rPr>
          <w:t xml:space="preserve"> у </w:t>
        </w:r>
        <w:proofErr w:type="spellStart"/>
        <w:r w:rsidRPr="000C1F48">
          <w:rPr>
            <w:bCs/>
            <w:lang w:val="en-US"/>
          </w:rPr>
          <w:t>всіх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лабораторних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роботах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та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зробити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рефакторінг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додатків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для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підтримки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цієї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бібліотеки</w:t>
        </w:r>
        <w:proofErr w:type="spellEnd"/>
        <w:r w:rsidRPr="000C1F48">
          <w:rPr>
            <w:bCs/>
            <w:lang w:val="en-US"/>
          </w:rPr>
          <w:t xml:space="preserve">. </w:t>
        </w:r>
        <w:proofErr w:type="spellStart"/>
        <w:r w:rsidRPr="000C1F48">
          <w:rPr>
            <w:bCs/>
            <w:lang w:val="en-US"/>
          </w:rPr>
          <w:t>Таких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класів</w:t>
        </w:r>
        <w:proofErr w:type="spellEnd"/>
        <w:r w:rsidRPr="000C1F48">
          <w:rPr>
            <w:bCs/>
            <w:lang w:val="en-US"/>
          </w:rPr>
          <w:t xml:space="preserve"> в </w:t>
        </w:r>
        <w:proofErr w:type="spellStart"/>
        <w:r w:rsidRPr="000C1F48">
          <w:rPr>
            <w:bCs/>
            <w:lang w:val="en-US"/>
          </w:rPr>
          <w:t>бібліотеці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має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буде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як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найменш</w:t>
        </w:r>
        <w:proofErr w:type="spellEnd"/>
        <w:r w:rsidRPr="000C1F48">
          <w:rPr>
            <w:bCs/>
            <w:lang w:val="en-US"/>
          </w:rPr>
          <w:t xml:space="preserve"> 5</w:t>
        </w:r>
      </w:ins>
    </w:p>
    <w:p w14:paraId="4598F0EE" w14:textId="019B73A2" w:rsidR="000C1F48" w:rsidRPr="000C1F48" w:rsidRDefault="000C1F48" w:rsidP="000C1F48">
      <w:pPr>
        <w:spacing w:after="200" w:line="276" w:lineRule="auto"/>
        <w:ind w:firstLine="0"/>
        <w:rPr>
          <w:ins w:id="30" w:author="Vlad Dmitrenko" w:date="2024-11-28T22:41:00Z"/>
          <w:bCs/>
          <w:lang w:val="en-US"/>
        </w:rPr>
      </w:pPr>
      <w:proofErr w:type="spellStart"/>
      <w:ins w:id="31" w:author="Vlad Dmitrenko" w:date="2024-11-28T22:41:00Z">
        <w:r w:rsidRPr="000C1F48">
          <w:rPr>
            <w:b/>
            <w:lang w:val="en-US"/>
            <w:rPrChange w:id="32" w:author="Vlad Dmitrenko" w:date="2024-11-28T22:42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33" w:author="Vlad Dmitrenko" w:date="2024-11-28T22:42:00Z">
              <w:rPr>
                <w:bCs/>
                <w:lang w:val="en-US"/>
              </w:rPr>
            </w:rPrChange>
          </w:rPr>
          <w:t xml:space="preserve"> 5.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логування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функцій</w:t>
        </w:r>
        <w:proofErr w:type="spellEnd"/>
        <w:r w:rsidRPr="000C1F48">
          <w:rPr>
            <w:bCs/>
            <w:lang w:val="en-US"/>
          </w:rPr>
          <w:t xml:space="preserve"> в </w:t>
        </w:r>
        <w:proofErr w:type="spellStart"/>
        <w:r w:rsidRPr="000C1F48">
          <w:rPr>
            <w:bCs/>
            <w:lang w:val="en-US"/>
          </w:rPr>
          <w:t>класи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бібліотеки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програмного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продукту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використовуючи</w:t>
        </w:r>
        <w:proofErr w:type="spellEnd"/>
        <w:r w:rsidRPr="000C1F48">
          <w:rPr>
            <w:bCs/>
            <w:lang w:val="en-US"/>
          </w:rPr>
          <w:t xml:space="preserve"> https://docs.python.org/uk/3/howto/logging.html</w:t>
        </w:r>
      </w:ins>
    </w:p>
    <w:p w14:paraId="4D30242C" w14:textId="43AFB7E3" w:rsidR="000C1F48" w:rsidRPr="000C1F48" w:rsidRDefault="000C1F48" w:rsidP="000C1F48">
      <w:pPr>
        <w:spacing w:after="200" w:line="276" w:lineRule="auto"/>
        <w:ind w:firstLine="0"/>
        <w:rPr>
          <w:ins w:id="34" w:author="Vlad Dmitrenko" w:date="2024-11-28T22:41:00Z"/>
          <w:bCs/>
          <w:lang w:val="en-US"/>
        </w:rPr>
      </w:pPr>
      <w:proofErr w:type="spellStart"/>
      <w:ins w:id="35" w:author="Vlad Dmitrenko" w:date="2024-11-28T22:41:00Z">
        <w:r w:rsidRPr="000C1F48">
          <w:rPr>
            <w:b/>
            <w:lang w:val="en-US"/>
            <w:rPrChange w:id="36" w:author="Vlad Dmitrenko" w:date="2024-11-28T22:43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37" w:author="Vlad Dmitrenko" w:date="2024-11-28T22:43:00Z">
              <w:rPr>
                <w:bCs/>
                <w:lang w:val="en-US"/>
              </w:rPr>
            </w:rPrChange>
          </w:rPr>
          <w:t xml:space="preserve"> 6.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коментарі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програмного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коду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та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сформувати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документацію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програмного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продукту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засобами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pydoc</w:t>
        </w:r>
        <w:proofErr w:type="spellEnd"/>
        <w:r w:rsidRPr="000C1F48">
          <w:rPr>
            <w:bCs/>
            <w:lang w:val="en-US"/>
          </w:rPr>
          <w:t xml:space="preserve">. </w:t>
        </w:r>
        <w:proofErr w:type="spellStart"/>
        <w:r w:rsidRPr="000C1F48">
          <w:rPr>
            <w:bCs/>
            <w:lang w:val="en-US"/>
          </w:rPr>
          <w:t>Документація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має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бути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представлена</w:t>
        </w:r>
        <w:proofErr w:type="spellEnd"/>
        <w:r w:rsidRPr="000C1F48">
          <w:rPr>
            <w:bCs/>
            <w:lang w:val="en-US"/>
          </w:rPr>
          <w:t xml:space="preserve"> у </w:t>
        </w:r>
        <w:proofErr w:type="spellStart"/>
        <w:r w:rsidRPr="000C1F48">
          <w:rPr>
            <w:bCs/>
            <w:lang w:val="en-US"/>
          </w:rPr>
          <w:t>вигляді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сторінок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тексту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на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консолі</w:t>
        </w:r>
        <w:proofErr w:type="spellEnd"/>
        <w:r w:rsidRPr="000C1F48">
          <w:rPr>
            <w:bCs/>
            <w:lang w:val="en-US"/>
          </w:rPr>
          <w:t xml:space="preserve">, </w:t>
        </w:r>
        <w:proofErr w:type="spellStart"/>
        <w:r w:rsidRPr="000C1F48">
          <w:rPr>
            <w:bCs/>
            <w:lang w:val="en-US"/>
          </w:rPr>
          <w:t>подана</w:t>
        </w:r>
        <w:proofErr w:type="spellEnd"/>
        <w:r w:rsidRPr="000C1F48">
          <w:rPr>
            <w:bCs/>
            <w:lang w:val="en-US"/>
          </w:rPr>
          <w:t xml:space="preserve"> у </w:t>
        </w:r>
        <w:proofErr w:type="spellStart"/>
        <w:r w:rsidRPr="000C1F48">
          <w:rPr>
            <w:bCs/>
            <w:lang w:val="en-US"/>
          </w:rPr>
          <w:t>веб-браузері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та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збережена</w:t>
        </w:r>
        <w:proofErr w:type="spellEnd"/>
        <w:r w:rsidRPr="000C1F48">
          <w:rPr>
            <w:bCs/>
            <w:lang w:val="en-US"/>
          </w:rPr>
          <w:t xml:space="preserve"> у </w:t>
        </w:r>
        <w:proofErr w:type="spellStart"/>
        <w:r w:rsidRPr="000C1F48">
          <w:rPr>
            <w:bCs/>
            <w:lang w:val="en-US"/>
          </w:rPr>
          <w:t>файлах</w:t>
        </w:r>
        <w:proofErr w:type="spellEnd"/>
        <w:r w:rsidRPr="000C1F48">
          <w:rPr>
            <w:bCs/>
            <w:lang w:val="en-US"/>
          </w:rPr>
          <w:t xml:space="preserve"> HTML</w:t>
        </w:r>
      </w:ins>
    </w:p>
    <w:p w14:paraId="53EFF202" w14:textId="472E557C" w:rsidR="000C1F48" w:rsidRPr="000C1F48" w:rsidRDefault="000C1F48" w:rsidP="000C1F48">
      <w:pPr>
        <w:spacing w:after="200" w:line="276" w:lineRule="auto"/>
        <w:ind w:firstLine="0"/>
        <w:rPr>
          <w:ins w:id="38" w:author="Vlad Dmitrenko" w:date="2024-11-28T22:41:00Z"/>
          <w:bCs/>
          <w:lang w:val="en-US"/>
        </w:rPr>
      </w:pPr>
      <w:proofErr w:type="spellStart"/>
      <w:ins w:id="39" w:author="Vlad Dmitrenko" w:date="2024-11-28T22:41:00Z">
        <w:r w:rsidRPr="000C1F48">
          <w:rPr>
            <w:b/>
            <w:lang w:val="en-US"/>
            <w:rPrChange w:id="40" w:author="Vlad Dmitrenko" w:date="2024-11-28T22:43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41" w:author="Vlad Dmitrenko" w:date="2024-11-28T22:43:00Z">
              <w:rPr>
                <w:bCs/>
                <w:lang w:val="en-US"/>
              </w:rPr>
            </w:rPrChange>
          </w:rPr>
          <w:t xml:space="preserve"> 7.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Документація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та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код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програмного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продукту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має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бути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розміщено</w:t>
        </w:r>
        <w:proofErr w:type="spellEnd"/>
        <w:r w:rsidRPr="000C1F48">
          <w:rPr>
            <w:bCs/>
            <w:lang w:val="en-US"/>
          </w:rPr>
          <w:t xml:space="preserve"> в GIT repo</w:t>
        </w:r>
      </w:ins>
    </w:p>
    <w:p w14:paraId="7CB94690" w14:textId="57924911" w:rsidR="000C1F48" w:rsidRPr="000C1F48" w:rsidRDefault="000C1F48" w:rsidP="000C1F48">
      <w:pPr>
        <w:spacing w:after="200" w:line="276" w:lineRule="auto"/>
        <w:ind w:firstLine="0"/>
        <w:rPr>
          <w:ins w:id="42" w:author="Vlad Dmitrenko" w:date="2024-11-28T22:41:00Z"/>
          <w:bCs/>
          <w:lang w:val="en-US"/>
        </w:rPr>
      </w:pPr>
      <w:proofErr w:type="spellStart"/>
      <w:ins w:id="43" w:author="Vlad Dmitrenko" w:date="2024-11-28T22:41:00Z">
        <w:r w:rsidRPr="000C1F48">
          <w:rPr>
            <w:b/>
            <w:lang w:val="en-US"/>
            <w:rPrChange w:id="44" w:author="Vlad Dmitrenko" w:date="2024-11-28T22:43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45" w:author="Vlad Dmitrenko" w:date="2024-11-28T22:43:00Z">
              <w:rPr>
                <w:bCs/>
                <w:lang w:val="en-US"/>
              </w:rPr>
            </w:rPrChange>
          </w:rPr>
          <w:t xml:space="preserve"> 8.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Проведіть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статичний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аналіз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коду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продукту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засобами</w:t>
        </w:r>
        <w:proofErr w:type="spellEnd"/>
        <w:r w:rsidRPr="000C1F48">
          <w:rPr>
            <w:bCs/>
            <w:lang w:val="en-US"/>
          </w:rPr>
          <w:t xml:space="preserve"> PYLINT https://pylint.readthedocs.io/en/stable/ </w:t>
        </w:r>
        <w:proofErr w:type="spellStart"/>
        <w:r w:rsidRPr="000C1F48">
          <w:rPr>
            <w:bCs/>
            <w:lang w:val="en-US"/>
          </w:rPr>
          <w:t>та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виправте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помилки</w:t>
        </w:r>
        <w:proofErr w:type="spellEnd"/>
        <w:r w:rsidRPr="000C1F48">
          <w:rPr>
            <w:bCs/>
            <w:lang w:val="en-US"/>
          </w:rPr>
          <w:t xml:space="preserve">, </w:t>
        </w:r>
        <w:proofErr w:type="spellStart"/>
        <w:r w:rsidRPr="000C1F48">
          <w:rPr>
            <w:bCs/>
            <w:lang w:val="en-US"/>
          </w:rPr>
          <w:t>які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були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ідентифіковані</w:t>
        </w:r>
        <w:proofErr w:type="spellEnd"/>
        <w:r w:rsidRPr="000C1F48">
          <w:rPr>
            <w:bCs/>
            <w:lang w:val="en-US"/>
          </w:rPr>
          <w:t xml:space="preserve">. </w:t>
        </w:r>
        <w:proofErr w:type="spellStart"/>
        <w:r w:rsidRPr="000C1F48">
          <w:rPr>
            <w:bCs/>
            <w:lang w:val="en-US"/>
          </w:rPr>
          <w:t>Первинний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репорт</w:t>
        </w:r>
        <w:proofErr w:type="spellEnd"/>
        <w:r w:rsidRPr="000C1F48">
          <w:rPr>
            <w:bCs/>
            <w:lang w:val="en-US"/>
          </w:rPr>
          <w:t xml:space="preserve"> з </w:t>
        </w:r>
        <w:proofErr w:type="spellStart"/>
        <w:r w:rsidRPr="000C1F48">
          <w:rPr>
            <w:bCs/>
            <w:lang w:val="en-US"/>
          </w:rPr>
          <w:t>помилками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додайте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звіту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лабораторної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роботи</w:t>
        </w:r>
        <w:proofErr w:type="spellEnd"/>
      </w:ins>
    </w:p>
    <w:p w14:paraId="6FA723F2" w14:textId="217D07D1" w:rsidR="000C1F48" w:rsidRPr="003B3667" w:rsidDel="003B3667" w:rsidRDefault="000C1F48" w:rsidP="000C1F48">
      <w:pPr>
        <w:spacing w:after="200" w:line="276" w:lineRule="auto"/>
        <w:ind w:firstLine="0"/>
        <w:rPr>
          <w:del w:id="46" w:author="Vlad Dmitrenko" w:date="2024-11-28T22:54:00Z"/>
          <w:bCs/>
          <w:lang w:val="uk-UA"/>
          <w:rPrChange w:id="47" w:author="Vlad Dmitrenko" w:date="2024-11-28T22:54:00Z">
            <w:rPr>
              <w:del w:id="48" w:author="Vlad Dmitrenko" w:date="2024-11-28T22:54:00Z"/>
              <w:bCs/>
              <w:lang w:val="uk-UA"/>
            </w:rPr>
          </w:rPrChange>
        </w:rPr>
        <w:pPrChange w:id="49" w:author="Vlad Dmitrenko" w:date="2024-11-28T22:41:00Z">
          <w:pPr>
            <w:spacing w:after="200" w:line="276" w:lineRule="auto"/>
            <w:ind w:firstLine="0"/>
            <w:jc w:val="center"/>
          </w:pPr>
        </w:pPrChange>
      </w:pPr>
      <w:proofErr w:type="spellStart"/>
      <w:ins w:id="50" w:author="Vlad Dmitrenko" w:date="2024-11-28T22:41:00Z">
        <w:r w:rsidRPr="000C1F48">
          <w:rPr>
            <w:b/>
            <w:lang w:val="en-US"/>
            <w:rPrChange w:id="51" w:author="Vlad Dmitrenko" w:date="2024-11-28T22:43:00Z">
              <w:rPr>
                <w:bCs/>
                <w:lang w:val="en-US"/>
              </w:rPr>
            </w:rPrChange>
          </w:rPr>
          <w:t>Завдання</w:t>
        </w:r>
        <w:proofErr w:type="spellEnd"/>
        <w:r w:rsidRPr="000C1F48">
          <w:rPr>
            <w:b/>
            <w:lang w:val="en-US"/>
            <w:rPrChange w:id="52" w:author="Vlad Dmitrenko" w:date="2024-11-28T22:43:00Z">
              <w:rPr>
                <w:bCs/>
                <w:lang w:val="en-US"/>
              </w:rPr>
            </w:rPrChange>
          </w:rPr>
          <w:t xml:space="preserve"> 9.</w:t>
        </w:r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Підготуйте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звіт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до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лабораторной</w:t>
        </w:r>
        <w:proofErr w:type="spellEnd"/>
        <w:r w:rsidRPr="000C1F48">
          <w:rPr>
            <w:bCs/>
            <w:lang w:val="en-US"/>
          </w:rPr>
          <w:t xml:space="preserve"> </w:t>
        </w:r>
        <w:proofErr w:type="spellStart"/>
        <w:r w:rsidRPr="000C1F48">
          <w:rPr>
            <w:bCs/>
            <w:lang w:val="en-US"/>
          </w:rPr>
          <w:t>робот</w:t>
        </w:r>
      </w:ins>
      <w:proofErr w:type="spellEnd"/>
      <w:ins w:id="53" w:author="Vlad Dmitrenko" w:date="2024-11-28T22:54:00Z">
        <w:r w:rsidR="003B3667">
          <w:rPr>
            <w:bCs/>
            <w:lang w:val="uk-UA"/>
          </w:rPr>
          <w:t>и</w:t>
        </w:r>
      </w:ins>
    </w:p>
    <w:p w14:paraId="2D3172C9" w14:textId="24B30D37" w:rsidR="00A32C63" w:rsidRPr="00894B5D" w:rsidDel="000C1F48" w:rsidRDefault="00A32C63" w:rsidP="00A32C63">
      <w:pPr>
        <w:spacing w:after="200" w:line="276" w:lineRule="auto"/>
        <w:ind w:firstLine="0"/>
        <w:rPr>
          <w:del w:id="54" w:author="Vlad Dmitrenko" w:date="2024-11-28T22:43:00Z"/>
          <w:bCs/>
          <w:lang w:val="uk-UA"/>
        </w:rPr>
      </w:pPr>
      <w:del w:id="55" w:author="Vlad Dmitrenko" w:date="2024-11-28T22:43:00Z">
        <w:r w:rsidRPr="00894B5D" w:rsidDel="000C1F48">
          <w:rPr>
            <w:b/>
            <w:lang w:val="uk-UA"/>
          </w:rPr>
          <w:delText xml:space="preserve">Завдання 1: </w:delText>
        </w:r>
        <w:r w:rsidRPr="00894B5D" w:rsidDel="000C1F48">
          <w:rPr>
            <w:bCs/>
            <w:lang w:val="uk-UA"/>
          </w:rPr>
          <w:delText>Оберіть CSV-набір даних, який ви хочете візуалізувати. Переконайтеся, що він містить відповідні дані для створення змістовних візуалізацій.</w:delText>
        </w:r>
      </w:del>
    </w:p>
    <w:p w14:paraId="400F567A" w14:textId="60A9984A" w:rsidR="00A32C63" w:rsidRPr="00894B5D" w:rsidDel="000C1F48" w:rsidRDefault="00A32C63" w:rsidP="00A32C63">
      <w:pPr>
        <w:spacing w:after="200" w:line="276" w:lineRule="auto"/>
        <w:ind w:firstLine="0"/>
        <w:rPr>
          <w:del w:id="56" w:author="Vlad Dmitrenko" w:date="2024-11-28T22:43:00Z"/>
          <w:bCs/>
          <w:lang w:val="uk-UA"/>
        </w:rPr>
      </w:pPr>
      <w:del w:id="57" w:author="Vlad Dmitrenko" w:date="2024-11-28T22:43:00Z">
        <w:r w:rsidRPr="00894B5D" w:rsidDel="000C1F48">
          <w:rPr>
            <w:b/>
            <w:lang w:val="uk-UA"/>
          </w:rPr>
          <w:delText xml:space="preserve">Завдання 2: </w:delText>
        </w:r>
        <w:r w:rsidRPr="00894B5D" w:rsidDel="000C1F48">
          <w:rPr>
            <w:bCs/>
            <w:lang w:val="uk-UA"/>
          </w:rPr>
          <w:delText>Напишіть код для завантаження даних з CSV-файлу в ваш додаток Python. Використовуйте бібліотеки, такі як Pandas, для спрощення обробки даних.</w:delText>
        </w:r>
      </w:del>
    </w:p>
    <w:p w14:paraId="6E8E7F66" w14:textId="3CB33DFB" w:rsidR="00A32C63" w:rsidRPr="00894B5D" w:rsidDel="000C1F48" w:rsidRDefault="00A32C63" w:rsidP="00A32C63">
      <w:pPr>
        <w:spacing w:after="200" w:line="276" w:lineRule="auto"/>
        <w:ind w:firstLine="0"/>
        <w:rPr>
          <w:del w:id="58" w:author="Vlad Dmitrenko" w:date="2024-11-28T22:43:00Z"/>
          <w:bCs/>
          <w:lang w:val="uk-UA"/>
        </w:rPr>
      </w:pPr>
      <w:del w:id="59" w:author="Vlad Dmitrenko" w:date="2024-11-28T22:43:00Z">
        <w:r w:rsidRPr="00894B5D" w:rsidDel="000C1F48">
          <w:rPr>
            <w:b/>
            <w:lang w:val="uk-UA"/>
          </w:rPr>
          <w:delText xml:space="preserve">Завдання 3: </w:delText>
        </w:r>
        <w:r w:rsidRPr="00894B5D" w:rsidDel="000C1F48">
          <w:rPr>
            <w:bCs/>
            <w:lang w:val="uk-UA"/>
          </w:rPr>
          <w:delText>Визначте екстремальні значення по стовцям</w:delText>
        </w:r>
      </w:del>
    </w:p>
    <w:p w14:paraId="50045C39" w14:textId="1EADF7E6" w:rsidR="00A32C63" w:rsidRPr="00894B5D" w:rsidDel="000C1F48" w:rsidRDefault="00A32C63" w:rsidP="00A32C63">
      <w:pPr>
        <w:spacing w:after="200" w:line="276" w:lineRule="auto"/>
        <w:ind w:firstLine="0"/>
        <w:rPr>
          <w:del w:id="60" w:author="Vlad Dmitrenko" w:date="2024-11-28T22:43:00Z"/>
          <w:bCs/>
          <w:lang w:val="uk-UA"/>
        </w:rPr>
      </w:pPr>
      <w:del w:id="61" w:author="Vlad Dmitrenko" w:date="2024-11-28T22:43:00Z">
        <w:r w:rsidRPr="00894B5D" w:rsidDel="000C1F48">
          <w:rPr>
            <w:b/>
            <w:lang w:val="uk-UA"/>
          </w:rPr>
          <w:delText xml:space="preserve">Завдання 4: </w:delText>
        </w:r>
        <w:r w:rsidRPr="00894B5D" w:rsidDel="000C1F48">
          <w:rPr>
            <w:bCs/>
            <w:lang w:val="uk-UA"/>
          </w:rPr>
          <w:delTex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delText>
        </w:r>
      </w:del>
    </w:p>
    <w:p w14:paraId="33C2A592" w14:textId="3D399121" w:rsidR="00A32C63" w:rsidRPr="00894B5D" w:rsidDel="000C1F48" w:rsidRDefault="00A32C63" w:rsidP="00A32C63">
      <w:pPr>
        <w:spacing w:after="200" w:line="276" w:lineRule="auto"/>
        <w:ind w:firstLine="0"/>
        <w:rPr>
          <w:del w:id="62" w:author="Vlad Dmitrenko" w:date="2024-11-28T22:43:00Z"/>
          <w:bCs/>
          <w:lang w:val="uk-UA"/>
        </w:rPr>
      </w:pPr>
      <w:del w:id="63" w:author="Vlad Dmitrenko" w:date="2024-11-28T22:43:00Z">
        <w:r w:rsidRPr="00894B5D" w:rsidDel="000C1F48">
          <w:rPr>
            <w:b/>
            <w:lang w:val="uk-UA"/>
          </w:rPr>
          <w:delText xml:space="preserve">Завдання 5: </w:delText>
        </w:r>
        <w:r w:rsidRPr="00894B5D" w:rsidDel="000C1F48">
          <w:rPr>
            <w:bCs/>
            <w:lang w:val="uk-UA"/>
          </w:rPr>
          <w:delText>Попередньо обробіть набір даних за необхідністю для візуалізації. Це може включати виправлення даних, фільтрацію, агрегацію або трансформацію.</w:delText>
        </w:r>
      </w:del>
    </w:p>
    <w:p w14:paraId="1BCCEA52" w14:textId="77F59004" w:rsidR="00A32C63" w:rsidRPr="00894B5D" w:rsidDel="000C1F48" w:rsidRDefault="00A32C63" w:rsidP="00A32C63">
      <w:pPr>
        <w:spacing w:after="200" w:line="276" w:lineRule="auto"/>
        <w:ind w:firstLine="0"/>
        <w:rPr>
          <w:del w:id="64" w:author="Vlad Dmitrenko" w:date="2024-11-28T22:43:00Z"/>
          <w:bCs/>
          <w:lang w:val="uk-UA"/>
        </w:rPr>
      </w:pPr>
      <w:del w:id="65" w:author="Vlad Dmitrenko" w:date="2024-11-28T22:43:00Z">
        <w:r w:rsidRPr="00894B5D" w:rsidDel="000C1F48">
          <w:rPr>
            <w:b/>
            <w:lang w:val="uk-UA"/>
          </w:rPr>
          <w:delText xml:space="preserve">Завдання 6: </w:delText>
        </w:r>
        <w:r w:rsidRPr="00894B5D" w:rsidDel="000C1F48">
          <w:rPr>
            <w:bCs/>
            <w:lang w:val="uk-UA"/>
          </w:rPr>
          <w:delTex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delText>
        </w:r>
      </w:del>
    </w:p>
    <w:p w14:paraId="3B1D9022" w14:textId="793B4E92" w:rsidR="00A32C63" w:rsidRPr="00894B5D" w:rsidDel="000C1F48" w:rsidRDefault="00A32C63" w:rsidP="00A32C63">
      <w:pPr>
        <w:spacing w:after="200" w:line="276" w:lineRule="auto"/>
        <w:ind w:firstLine="0"/>
        <w:rPr>
          <w:del w:id="66" w:author="Vlad Dmitrenko" w:date="2024-11-28T22:43:00Z"/>
          <w:bCs/>
          <w:lang w:val="uk-UA"/>
        </w:rPr>
      </w:pPr>
      <w:del w:id="67" w:author="Vlad Dmitrenko" w:date="2024-11-28T22:43:00Z">
        <w:r w:rsidRPr="00894B5D" w:rsidDel="000C1F48">
          <w:rPr>
            <w:b/>
            <w:lang w:val="uk-UA"/>
          </w:rPr>
          <w:delText xml:space="preserve">Завдання 7: </w:delText>
        </w:r>
        <w:r w:rsidRPr="00894B5D" w:rsidDel="000C1F48">
          <w:rPr>
            <w:bCs/>
            <w:lang w:val="uk-UA"/>
          </w:rPr>
          <w:delText>Реалізуйте більш складні візуалізації, виходячи з характеристик набору. Поекспериментуйте з різними функціями Matplotlib та налаштуваннями.</w:delText>
        </w:r>
      </w:del>
    </w:p>
    <w:p w14:paraId="7ABEF3BB" w14:textId="0AECBC0E" w:rsidR="00A32C63" w:rsidRPr="00894B5D" w:rsidDel="000C1F48" w:rsidRDefault="00A32C63" w:rsidP="00A32C63">
      <w:pPr>
        <w:spacing w:after="200" w:line="276" w:lineRule="auto"/>
        <w:ind w:firstLine="0"/>
        <w:rPr>
          <w:del w:id="68" w:author="Vlad Dmitrenko" w:date="2024-11-28T22:43:00Z"/>
          <w:bCs/>
          <w:lang w:val="uk-UA"/>
        </w:rPr>
      </w:pPr>
      <w:del w:id="69" w:author="Vlad Dmitrenko" w:date="2024-11-28T22:43:00Z">
        <w:r w:rsidRPr="00894B5D" w:rsidDel="000C1F48">
          <w:rPr>
            <w:b/>
            <w:lang w:val="uk-UA"/>
          </w:rPr>
          <w:delText xml:space="preserve">Завдання 8: </w:delText>
        </w:r>
        <w:r w:rsidRPr="00894B5D" w:rsidDel="000C1F48">
          <w:rPr>
            <w:bCs/>
            <w:lang w:val="uk-UA"/>
          </w:rPr>
          <w:delText>Навчіться створювати кілька піддіаграм в межах одного малюнка для відображення декількох візуалізацій поруч для кращого порівняння.</w:delText>
        </w:r>
      </w:del>
    </w:p>
    <w:p w14:paraId="36B82376" w14:textId="0C8241E0" w:rsidR="00A32C63" w:rsidRPr="00894B5D" w:rsidDel="003B3667" w:rsidRDefault="00A32C63" w:rsidP="00A32C63">
      <w:pPr>
        <w:spacing w:after="200" w:line="276" w:lineRule="auto"/>
        <w:ind w:firstLine="0"/>
        <w:rPr>
          <w:del w:id="70" w:author="Vlad Dmitrenko" w:date="2024-11-28T22:54:00Z"/>
          <w:bCs/>
          <w:lang w:val="uk-UA"/>
        </w:rPr>
      </w:pPr>
      <w:del w:id="71" w:author="Vlad Dmitrenko" w:date="2024-11-28T22:43:00Z">
        <w:r w:rsidRPr="00894B5D" w:rsidDel="000C1F48">
          <w:rPr>
            <w:b/>
            <w:lang w:val="uk-UA"/>
          </w:rPr>
          <w:delText xml:space="preserve">Завдання 9: </w:delText>
        </w:r>
        <w:r w:rsidRPr="00894B5D" w:rsidDel="000C1F48">
          <w:rPr>
            <w:bCs/>
            <w:lang w:val="uk-UA"/>
          </w:rPr>
          <w:delText>Реалізуйте функціональність для експорту візуалізацій як зображень (наприклад, PNG, SVG) або інтерактивних веб-додатків (наприклад, HTML)</w:delText>
        </w:r>
      </w:del>
    </w:p>
    <w:p w14:paraId="57930654" w14:textId="77777777" w:rsidR="00DC1A5C" w:rsidRPr="00894B5D" w:rsidRDefault="00DC1A5C" w:rsidP="00894B5D">
      <w:pPr>
        <w:spacing w:after="200" w:line="276" w:lineRule="auto"/>
        <w:ind w:firstLine="0"/>
        <w:rPr>
          <w:bCs/>
          <w:lang w:val="uk-UA"/>
        </w:rPr>
      </w:pPr>
    </w:p>
    <w:p w14:paraId="58862A8D" w14:textId="77777777" w:rsidR="003B3667" w:rsidRDefault="003B3667" w:rsidP="00EB1D13">
      <w:pPr>
        <w:spacing w:after="200" w:line="276" w:lineRule="auto"/>
        <w:ind w:firstLine="0"/>
        <w:rPr>
          <w:ins w:id="72" w:author="Vlad Dmitrenko" w:date="2024-11-28T22:54:00Z"/>
          <w:b/>
          <w:lang w:val="uk-UA"/>
        </w:rPr>
      </w:pPr>
    </w:p>
    <w:p w14:paraId="65DFE209" w14:textId="77777777" w:rsidR="003B3667" w:rsidRDefault="003B3667" w:rsidP="00EB1D13">
      <w:pPr>
        <w:spacing w:after="200" w:line="276" w:lineRule="auto"/>
        <w:ind w:firstLine="0"/>
        <w:rPr>
          <w:ins w:id="73" w:author="Vlad Dmitrenko" w:date="2024-11-28T22:54:00Z"/>
          <w:b/>
          <w:lang w:val="uk-UA"/>
        </w:rPr>
      </w:pPr>
    </w:p>
    <w:p w14:paraId="09A43864" w14:textId="2E1B3C2A" w:rsidR="00A32C63" w:rsidRPr="00894B5D" w:rsidRDefault="00202830" w:rsidP="00EB1D13">
      <w:pPr>
        <w:spacing w:after="200" w:line="276" w:lineRule="auto"/>
        <w:ind w:firstLine="0"/>
        <w:rPr>
          <w:noProof/>
          <w:lang w:val="uk-UA"/>
        </w:rPr>
      </w:pPr>
      <w:r w:rsidRPr="00894B5D">
        <w:rPr>
          <w:b/>
          <w:lang w:val="uk-UA"/>
        </w:rPr>
        <w:lastRenderedPageBreak/>
        <w:t>Результати тестування:</w:t>
      </w:r>
      <w:r w:rsidR="00A32C63" w:rsidRPr="00894B5D">
        <w:rPr>
          <w:noProof/>
          <w:lang w:val="uk-UA"/>
        </w:rPr>
        <w:t xml:space="preserve"> </w:t>
      </w:r>
    </w:p>
    <w:p w14:paraId="18A51FA4" w14:textId="77214770" w:rsidR="00126170" w:rsidRPr="00894B5D" w:rsidRDefault="00A32C63" w:rsidP="00DC1A5C">
      <w:pPr>
        <w:spacing w:after="200" w:line="276" w:lineRule="auto"/>
        <w:ind w:firstLine="0"/>
        <w:jc w:val="center"/>
        <w:rPr>
          <w:lang w:val="uk-UA"/>
        </w:rPr>
      </w:pPr>
      <w:del w:id="74" w:author="Vlad Dmitrenko" w:date="2024-11-28T22:45:00Z">
        <w:r w:rsidRPr="00894B5D" w:rsidDel="000C1F48">
          <w:rPr>
            <w:b/>
            <w:noProof/>
            <w:lang w:val="uk-UA"/>
          </w:rPr>
          <w:drawing>
            <wp:inline distT="0" distB="0" distL="0" distR="0" wp14:anchorId="6CE9C07E" wp14:editId="49A609C3">
              <wp:extent cx="5439534" cy="1400370"/>
              <wp:effectExtent l="0" t="0" r="8890" b="9525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9534" cy="1400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75" w:author="Vlad Dmitrenko" w:date="2024-11-28T22:45:00Z">
        <w:r w:rsidR="000C1F48" w:rsidRPr="000C1F48">
          <w:rPr>
            <w:lang w:val="uk-UA"/>
          </w:rPr>
          <w:drawing>
            <wp:inline distT="0" distB="0" distL="0" distR="0" wp14:anchorId="52BE917E" wp14:editId="4880ADA9">
              <wp:extent cx="3957006" cy="707119"/>
              <wp:effectExtent l="0" t="0" r="571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3678" cy="7136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Pr="00894B5D">
        <w:rPr>
          <w:lang w:val="uk-UA"/>
        </w:rPr>
        <w:br/>
      </w:r>
      <w:r w:rsidR="00202830" w:rsidRPr="00894B5D">
        <w:rPr>
          <w:lang w:val="uk-UA"/>
        </w:rPr>
        <w:t xml:space="preserve">Рис. 1. </w:t>
      </w:r>
      <w:r w:rsidRPr="00DC1A5C">
        <w:rPr>
          <w:lang w:val="uk-UA"/>
        </w:rPr>
        <w:t>Користувацький інтерфейс</w:t>
      </w:r>
    </w:p>
    <w:p w14:paraId="4166998F" w14:textId="55494815" w:rsidR="00EB1D13" w:rsidRPr="00DC1A5C" w:rsidRDefault="00A32C63" w:rsidP="00A32C63">
      <w:pPr>
        <w:spacing w:after="200" w:line="276" w:lineRule="auto"/>
        <w:ind w:firstLine="0"/>
        <w:jc w:val="center"/>
        <w:rPr>
          <w:lang w:val="uk-UA"/>
        </w:rPr>
      </w:pPr>
      <w:del w:id="76" w:author="Vlad Dmitrenko" w:date="2024-11-28T22:45:00Z">
        <w:r w:rsidRPr="00894B5D" w:rsidDel="000C1F48">
          <w:rPr>
            <w:noProof/>
            <w:lang w:val="uk-UA"/>
          </w:rPr>
          <w:drawing>
            <wp:inline distT="0" distB="0" distL="0" distR="0" wp14:anchorId="7B9308A8" wp14:editId="3C4DE2C9">
              <wp:extent cx="4677428" cy="2048161"/>
              <wp:effectExtent l="0" t="0" r="8890" b="9525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7428" cy="2048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77" w:author="Vlad Dmitrenko" w:date="2024-11-28T22:45:00Z">
        <w:r w:rsidR="000C1F48" w:rsidRPr="000C1F48">
          <w:rPr>
            <w:lang w:val="uk-UA"/>
          </w:rPr>
          <w:drawing>
            <wp:inline distT="0" distB="0" distL="0" distR="0" wp14:anchorId="1BA11AB0" wp14:editId="08045604">
              <wp:extent cx="3741253" cy="1480612"/>
              <wp:effectExtent l="0" t="0" r="0" b="571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3460" cy="14894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126170" w:rsidRPr="00894B5D">
        <w:rPr>
          <w:lang w:val="uk-UA"/>
        </w:rPr>
        <w:br/>
      </w:r>
      <w:r w:rsidR="00202830" w:rsidRPr="00894B5D">
        <w:rPr>
          <w:lang w:val="uk-UA"/>
        </w:rPr>
        <w:t>Рис. 2.</w:t>
      </w:r>
      <w:r w:rsidR="004D5048" w:rsidRPr="00DC1A5C">
        <w:rPr>
          <w:lang w:val="uk-UA"/>
        </w:rPr>
        <w:t xml:space="preserve"> </w:t>
      </w:r>
      <w:ins w:id="78" w:author="Vlad Dmitrenko" w:date="2024-11-28T22:45:00Z">
        <w:r w:rsidR="000C1F48">
          <w:rPr>
            <w:lang w:val="uk-UA"/>
          </w:rPr>
          <w:t>Вивід списку лабораторних робіт</w:t>
        </w:r>
      </w:ins>
      <w:del w:id="79" w:author="Vlad Dmitrenko" w:date="2024-11-28T22:45:00Z">
        <w:r w:rsidR="00EB1D13" w:rsidRPr="00DC1A5C" w:rsidDel="000C1F48">
          <w:rPr>
            <w:lang w:val="uk-UA"/>
          </w:rPr>
          <w:delText>Вивід даних</w:delText>
        </w:r>
      </w:del>
      <w:r w:rsidR="00EB1D13" w:rsidRPr="00894B5D">
        <w:rPr>
          <w:lang w:val="uk-UA"/>
        </w:rPr>
        <w:br/>
      </w:r>
      <w:del w:id="80" w:author="Vlad Dmitrenko" w:date="2024-11-28T22:45:00Z">
        <w:r w:rsidRPr="00DC1A5C" w:rsidDel="000C1F48">
          <w:rPr>
            <w:noProof/>
            <w:lang w:val="uk-UA"/>
          </w:rPr>
          <w:drawing>
            <wp:inline distT="0" distB="0" distL="0" distR="0" wp14:anchorId="59112A1C" wp14:editId="528206C4">
              <wp:extent cx="2835215" cy="2647784"/>
              <wp:effectExtent l="0" t="0" r="3810" b="635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73425" cy="26834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1" w:author="Vlad Dmitrenko" w:date="2024-11-28T22:45:00Z">
        <w:r w:rsidR="000C1F48" w:rsidRPr="000C1F48">
          <w:rPr>
            <w:lang w:val="uk-UA"/>
          </w:rPr>
          <w:drawing>
            <wp:inline distT="0" distB="0" distL="0" distR="0" wp14:anchorId="18BB7634" wp14:editId="540E6285">
              <wp:extent cx="3745396" cy="1030657"/>
              <wp:effectExtent l="0" t="0" r="762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0481" cy="10348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EB1D13" w:rsidRPr="00894B5D">
        <w:rPr>
          <w:lang w:val="uk-UA"/>
        </w:rPr>
        <w:br/>
      </w:r>
      <w:r w:rsidR="00EB1D13" w:rsidRPr="00DC1A5C">
        <w:rPr>
          <w:lang w:val="uk-UA"/>
        </w:rPr>
        <w:t xml:space="preserve">Рис 3. </w:t>
      </w:r>
      <w:ins w:id="82" w:author="Vlad Dmitrenko" w:date="2024-11-28T22:46:00Z">
        <w:r w:rsidR="000C1F48">
          <w:rPr>
            <w:lang w:val="uk-UA"/>
          </w:rPr>
          <w:t>Запуск лабораторної роботи</w:t>
        </w:r>
      </w:ins>
      <w:del w:id="83" w:author="Vlad Dmitrenko" w:date="2024-11-28T22:46:00Z">
        <w:r w:rsidRPr="00DC1A5C" w:rsidDel="000C1F48">
          <w:rPr>
            <w:lang w:val="uk-UA"/>
          </w:rPr>
          <w:delText>Вигляд лінійної діаграми</w:delText>
        </w:r>
      </w:del>
    </w:p>
    <w:p w14:paraId="087C9D77" w14:textId="060A3325" w:rsidR="00A32C63" w:rsidRPr="00DC1A5C" w:rsidRDefault="00A32C63" w:rsidP="003B3667">
      <w:pPr>
        <w:spacing w:after="200" w:line="276" w:lineRule="auto"/>
        <w:ind w:firstLine="0"/>
        <w:jc w:val="center"/>
        <w:rPr>
          <w:lang w:val="uk-UA"/>
        </w:rPr>
        <w:pPrChange w:id="84" w:author="Vlad Dmitrenko" w:date="2024-11-28T22:50:00Z">
          <w:pPr>
            <w:spacing w:after="200" w:line="276" w:lineRule="auto"/>
            <w:ind w:firstLine="0"/>
            <w:jc w:val="center"/>
          </w:pPr>
        </w:pPrChange>
      </w:pPr>
      <w:del w:id="85" w:author="Vlad Dmitrenko" w:date="2024-11-28T22:50:00Z">
        <w:r w:rsidRPr="00DC1A5C" w:rsidDel="003B3667">
          <w:rPr>
            <w:noProof/>
            <w:lang w:val="uk-UA"/>
          </w:rPr>
          <w:drawing>
            <wp:inline distT="0" distB="0" distL="0" distR="0" wp14:anchorId="506DAD16" wp14:editId="41D0969E">
              <wp:extent cx="5943600" cy="1895475"/>
              <wp:effectExtent l="0" t="0" r="0" b="9525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95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6" w:author="Vlad Dmitrenko" w:date="2024-11-28T22:50:00Z">
        <w:r w:rsidR="003B3667" w:rsidRPr="003B3667">
          <w:rPr>
            <w:lang w:val="uk-UA"/>
          </w:rPr>
          <w:drawing>
            <wp:inline distT="0" distB="0" distL="0" distR="0" wp14:anchorId="5058C6BE" wp14:editId="2BCA6CC8">
              <wp:extent cx="5943600" cy="118364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183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Pr="00DC1A5C">
        <w:rPr>
          <w:lang w:val="uk-UA"/>
        </w:rPr>
        <w:br/>
        <w:t>Рис. 4. Вигляд всіх діаграм разом</w:t>
      </w:r>
    </w:p>
    <w:p w14:paraId="3DBAF736" w14:textId="7A7D7B80" w:rsidR="00A32C63" w:rsidRPr="00894B5D" w:rsidDel="003B3667" w:rsidRDefault="00633A7A" w:rsidP="00894B5D">
      <w:pPr>
        <w:spacing w:after="200" w:line="276" w:lineRule="auto"/>
        <w:ind w:firstLine="0"/>
        <w:rPr>
          <w:del w:id="87" w:author="Vlad Dmitrenko" w:date="2024-11-28T22:52:00Z"/>
          <w:rStyle w:val="HTMLCode"/>
          <w:lang w:val="uk-UA"/>
        </w:rPr>
      </w:pPr>
      <w:r w:rsidRPr="00894B5D">
        <w:rPr>
          <w:lang w:val="uk-UA"/>
        </w:rPr>
        <w:t>Текс</w:t>
      </w:r>
      <w:ins w:id="88" w:author="Vlad Dmitrenko" w:date="2024-11-28T22:52:00Z">
        <w:r w:rsidR="003B3667">
          <w:rPr>
            <w:lang w:val="uk-UA"/>
          </w:rPr>
          <w:t xml:space="preserve">т </w:t>
        </w:r>
      </w:ins>
      <w:proofErr w:type="spellStart"/>
      <w:ins w:id="89" w:author="Vlad Dmitrenko" w:date="2024-11-28T22:53:00Z">
        <w:r w:rsidR="003B3667">
          <w:rPr>
            <w:lang w:val="en-US"/>
          </w:rPr>
          <w:t>ui</w:t>
        </w:r>
        <w:proofErr w:type="spellEnd"/>
        <w:r w:rsidR="003B3667">
          <w:rPr>
            <w:lang w:val="en-US"/>
          </w:rPr>
          <w:t xml:space="preserve"> </w:t>
        </w:r>
        <w:proofErr w:type="spellStart"/>
        <w:r w:rsidR="003B3667">
          <w:rPr>
            <w:lang w:val="uk-UA"/>
          </w:rPr>
          <w:t>інтеракції</w:t>
        </w:r>
      </w:ins>
      <w:proofErr w:type="spellEnd"/>
      <w:del w:id="90" w:author="Vlad Dmitrenko" w:date="2024-11-28T22:52:00Z">
        <w:r w:rsidRPr="00894B5D" w:rsidDel="003B3667">
          <w:rPr>
            <w:lang w:val="uk-UA"/>
          </w:rPr>
          <w:delText>т</w:delText>
        </w:r>
        <w:r w:rsidR="00A32C63" w:rsidRPr="00DC1A5C" w:rsidDel="003B3667">
          <w:rPr>
            <w:lang w:val="uk-UA"/>
          </w:rPr>
          <w:delText xml:space="preserve"> контроллера даних</w:delText>
        </w:r>
      </w:del>
    </w:p>
    <w:p w14:paraId="40C71153" w14:textId="77777777" w:rsidR="003B3667" w:rsidRDefault="003B3667" w:rsidP="003B3667">
      <w:pPr>
        <w:spacing w:after="200" w:line="276" w:lineRule="auto"/>
        <w:ind w:firstLine="0"/>
        <w:rPr>
          <w:ins w:id="91" w:author="Vlad Dmitrenko" w:date="2024-11-28T22:52:00Z"/>
          <w:rStyle w:val="HTMLCode"/>
        </w:rPr>
        <w:pPrChange w:id="92" w:author="Vlad Dmitrenko" w:date="2024-11-28T22:52:00Z">
          <w:pPr>
            <w:pStyle w:val="HTMLPreformatted"/>
          </w:pPr>
        </w:pPrChange>
      </w:pPr>
    </w:p>
    <w:p w14:paraId="2FF06469" w14:textId="77777777" w:rsidR="003B3667" w:rsidRDefault="003B3667" w:rsidP="003B3667">
      <w:pPr>
        <w:pStyle w:val="HTMLPreformatted"/>
        <w:rPr>
          <w:ins w:id="93" w:author="Vlad Dmitrenko" w:date="2024-11-28T22:52:00Z"/>
          <w:rStyle w:val="HTMLCode"/>
        </w:rPr>
      </w:pPr>
      <w:proofErr w:type="spellStart"/>
      <w:ins w:id="94" w:author="Vlad Dmitrenko" w:date="2024-11-28T22:52:00Z">
        <w:r>
          <w:rPr>
            <w:rStyle w:val="HTMLCode"/>
            <w:color w:val="7928A1"/>
          </w:rPr>
          <w:t>def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007FAA"/>
          </w:rPr>
          <w:t>get_lab_choice</w:t>
        </w:r>
        <w:proofErr w:type="spellEnd"/>
        <w:r>
          <w:rPr>
            <w:rStyle w:val="HTMLCode"/>
          </w:rPr>
          <w:t>():</w:t>
        </w:r>
      </w:ins>
    </w:p>
    <w:p w14:paraId="3448E005" w14:textId="77777777" w:rsidR="003B3667" w:rsidRDefault="003B3667" w:rsidP="003B3667">
      <w:pPr>
        <w:pStyle w:val="HTMLPreformatted"/>
        <w:rPr>
          <w:ins w:id="95" w:author="Vlad Dmitrenko" w:date="2024-11-28T22:52:00Z"/>
          <w:rStyle w:val="HTMLCode"/>
        </w:rPr>
      </w:pPr>
    </w:p>
    <w:p w14:paraId="6AC6EB6B" w14:textId="77777777" w:rsidR="003B3667" w:rsidRDefault="003B3667" w:rsidP="003B3667">
      <w:pPr>
        <w:pStyle w:val="HTMLPreformatted"/>
        <w:rPr>
          <w:ins w:id="96" w:author="Vlad Dmitrenko" w:date="2024-11-28T22:52:00Z"/>
          <w:rStyle w:val="HTMLCode"/>
        </w:rPr>
      </w:pPr>
      <w:ins w:id="97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"Оберіть лабораторну роботу для запуску:"</w:t>
        </w:r>
        <w:r>
          <w:rPr>
            <w:rStyle w:val="HTMLCode"/>
          </w:rPr>
          <w:t>)</w:t>
        </w:r>
      </w:ins>
    </w:p>
    <w:p w14:paraId="6C424C46" w14:textId="77777777" w:rsidR="003B3667" w:rsidRDefault="003B3667" w:rsidP="003B3667">
      <w:pPr>
        <w:pStyle w:val="HTMLPreformatted"/>
        <w:rPr>
          <w:ins w:id="98" w:author="Vlad Dmitrenko" w:date="2024-11-28T22:52:00Z"/>
          <w:rStyle w:val="HTMLCode"/>
        </w:rPr>
      </w:pPr>
      <w:ins w:id="99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lab_dirs</w:t>
        </w:r>
        <w:proofErr w:type="spellEnd"/>
        <w:r>
          <w:rPr>
            <w:rStyle w:val="HTMLCode"/>
          </w:rPr>
          <w:t xml:space="preserve"> = [</w:t>
        </w:r>
        <w:proofErr w:type="spellStart"/>
        <w:r>
          <w:rPr>
            <w:rStyle w:val="HTMLCode"/>
            <w:color w:val="008000"/>
          </w:rPr>
          <w:t>f"lab</w:t>
        </w:r>
        <w:proofErr w:type="spellEnd"/>
        <w:r>
          <w:rPr>
            <w:rStyle w:val="HTMLCode"/>
            <w:color w:val="008000"/>
          </w:rPr>
          <w:t>{i}"</w:t>
        </w:r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7928A1"/>
          </w:rPr>
          <w:t>for</w:t>
        </w:r>
        <w:proofErr w:type="spellEnd"/>
        <w:r>
          <w:rPr>
            <w:rStyle w:val="HTMLCode"/>
          </w:rPr>
          <w:t xml:space="preserve"> i </w:t>
        </w:r>
        <w:proofErr w:type="spellStart"/>
        <w:r>
          <w:rPr>
            <w:rStyle w:val="HTMLCode"/>
            <w:color w:val="7928A1"/>
          </w:rPr>
          <w:t>in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AA5D00"/>
          </w:rPr>
          <w:t>range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AA5D00"/>
          </w:rPr>
          <w:t>1</w:t>
        </w:r>
        <w:r>
          <w:rPr>
            <w:rStyle w:val="HTMLCode"/>
          </w:rPr>
          <w:t xml:space="preserve">, </w:t>
        </w:r>
        <w:r>
          <w:rPr>
            <w:rStyle w:val="HTMLCode"/>
            <w:color w:val="AA5D00"/>
          </w:rPr>
          <w:t>9</w:t>
        </w:r>
        <w:r>
          <w:rPr>
            <w:rStyle w:val="HTMLCode"/>
          </w:rPr>
          <w:t xml:space="preserve">)] </w:t>
        </w:r>
      </w:ins>
    </w:p>
    <w:p w14:paraId="4675028E" w14:textId="77777777" w:rsidR="003B3667" w:rsidRDefault="003B3667" w:rsidP="003B3667">
      <w:pPr>
        <w:pStyle w:val="HTMLPreformatted"/>
        <w:rPr>
          <w:ins w:id="100" w:author="Vlad Dmitrenko" w:date="2024-11-28T22:52:00Z"/>
          <w:rStyle w:val="HTMLCode"/>
        </w:rPr>
      </w:pPr>
      <w:ins w:id="101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for</w:t>
        </w:r>
        <w:proofErr w:type="spellEnd"/>
        <w:r>
          <w:rPr>
            <w:rStyle w:val="HTMLCode"/>
          </w:rPr>
          <w:t xml:space="preserve"> i, </w:t>
        </w:r>
        <w:proofErr w:type="spellStart"/>
        <w:r>
          <w:rPr>
            <w:rStyle w:val="HTMLCode"/>
          </w:rPr>
          <w:t>lab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7928A1"/>
          </w:rPr>
          <w:t>in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AA5D00"/>
          </w:rPr>
          <w:t>enumerate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lab_dirs</w:t>
        </w:r>
        <w:proofErr w:type="spellEnd"/>
        <w:r>
          <w:rPr>
            <w:rStyle w:val="HTMLCode"/>
          </w:rPr>
          <w:t xml:space="preserve">, </w:t>
        </w:r>
        <w:r>
          <w:rPr>
            <w:rStyle w:val="HTMLCode"/>
            <w:color w:val="AA5D00"/>
          </w:rPr>
          <w:t>1</w:t>
        </w:r>
        <w:r>
          <w:rPr>
            <w:rStyle w:val="HTMLCode"/>
          </w:rPr>
          <w:t>):</w:t>
        </w:r>
      </w:ins>
    </w:p>
    <w:p w14:paraId="11EFD56F" w14:textId="77777777" w:rsidR="003B3667" w:rsidRDefault="003B3667" w:rsidP="003B3667">
      <w:pPr>
        <w:pStyle w:val="HTMLPreformatted"/>
        <w:rPr>
          <w:ins w:id="102" w:author="Vlad Dmitrenko" w:date="2024-11-28T22:52:00Z"/>
          <w:rStyle w:val="HTMLCode"/>
        </w:rPr>
      </w:pPr>
      <w:ins w:id="103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f"{i}. {</w:t>
        </w:r>
        <w:proofErr w:type="spellStart"/>
        <w:r>
          <w:rPr>
            <w:rStyle w:val="HTMLCode"/>
            <w:color w:val="008000"/>
          </w:rPr>
          <w:t>lab</w:t>
        </w:r>
        <w:proofErr w:type="spellEnd"/>
        <w:r>
          <w:rPr>
            <w:rStyle w:val="HTMLCode"/>
            <w:color w:val="008000"/>
          </w:rPr>
          <w:t>}"</w:t>
        </w:r>
        <w:r>
          <w:rPr>
            <w:rStyle w:val="HTMLCode"/>
          </w:rPr>
          <w:t xml:space="preserve">)    </w:t>
        </w:r>
      </w:ins>
    </w:p>
    <w:p w14:paraId="38DBC09E" w14:textId="77777777" w:rsidR="003B3667" w:rsidRDefault="003B3667" w:rsidP="003B3667">
      <w:pPr>
        <w:pStyle w:val="HTMLPreformatted"/>
        <w:rPr>
          <w:ins w:id="104" w:author="Vlad Dmitrenko" w:date="2024-11-28T22:52:00Z"/>
          <w:rStyle w:val="HTMLCode"/>
        </w:rPr>
      </w:pPr>
      <w:ins w:id="105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choice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  <w:color w:val="AA5D00"/>
          </w:rPr>
          <w:t>input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"Введіть номер лабораторної роботи (1-8): "</w:t>
        </w:r>
        <w:r>
          <w:rPr>
            <w:rStyle w:val="HTMLCode"/>
          </w:rPr>
          <w:t>)</w:t>
        </w:r>
      </w:ins>
    </w:p>
    <w:p w14:paraId="61793733" w14:textId="77777777" w:rsidR="003B3667" w:rsidRDefault="003B3667" w:rsidP="003B3667">
      <w:pPr>
        <w:pStyle w:val="HTMLPreformatted"/>
        <w:rPr>
          <w:ins w:id="106" w:author="Vlad Dmitrenko" w:date="2024-11-28T22:52:00Z"/>
          <w:rStyle w:val="HTMLCode"/>
        </w:rPr>
      </w:pPr>
      <w:ins w:id="107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return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AA5D00"/>
          </w:rPr>
          <w:t>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choice</w:t>
        </w:r>
        <w:proofErr w:type="spellEnd"/>
        <w:r>
          <w:rPr>
            <w:rStyle w:val="HTMLCode"/>
          </w:rPr>
          <w:t xml:space="preserve">) </w:t>
        </w:r>
        <w:proofErr w:type="spellStart"/>
        <w:r>
          <w:rPr>
            <w:rStyle w:val="HTMLCode"/>
            <w:color w:val="7928A1"/>
          </w:rPr>
          <w:t>if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choice.isdigit</w:t>
        </w:r>
        <w:proofErr w:type="spellEnd"/>
        <w:r>
          <w:rPr>
            <w:rStyle w:val="HTMLCode"/>
          </w:rPr>
          <w:t xml:space="preserve">() </w:t>
        </w:r>
        <w:proofErr w:type="spellStart"/>
        <w:r>
          <w:rPr>
            <w:rStyle w:val="HTMLCode"/>
            <w:color w:val="7928A1"/>
          </w:rPr>
          <w:t>and</w:t>
        </w:r>
        <w:proofErr w:type="spellEnd"/>
        <w:r>
          <w:rPr>
            <w:rStyle w:val="HTMLCode"/>
          </w:rPr>
          <w:t xml:space="preserve"> </w:t>
        </w:r>
        <w:r>
          <w:rPr>
            <w:rStyle w:val="HTMLCode"/>
            <w:color w:val="AA5D00"/>
          </w:rPr>
          <w:t>1</w:t>
        </w:r>
        <w:r>
          <w:rPr>
            <w:rStyle w:val="HTMLCode"/>
          </w:rPr>
          <w:t xml:space="preserve"> &lt;= </w:t>
        </w:r>
        <w:proofErr w:type="spellStart"/>
        <w:r>
          <w:rPr>
            <w:rStyle w:val="HTMLCode"/>
            <w:color w:val="AA5D00"/>
          </w:rPr>
          <w:t>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choice</w:t>
        </w:r>
        <w:proofErr w:type="spellEnd"/>
        <w:r>
          <w:rPr>
            <w:rStyle w:val="HTMLCode"/>
          </w:rPr>
          <w:t xml:space="preserve">) &lt;= </w:t>
        </w:r>
        <w:r>
          <w:rPr>
            <w:rStyle w:val="HTMLCode"/>
            <w:color w:val="AA5D00"/>
          </w:rPr>
          <w:t>8</w:t>
        </w:r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7928A1"/>
          </w:rPr>
          <w:t>else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AA5D00"/>
          </w:rPr>
          <w:t>None</w:t>
        </w:r>
        <w:proofErr w:type="spellEnd"/>
      </w:ins>
    </w:p>
    <w:p w14:paraId="02479C83" w14:textId="77777777" w:rsidR="003B3667" w:rsidRDefault="003B3667" w:rsidP="003B3667">
      <w:pPr>
        <w:pStyle w:val="HTMLPreformatted"/>
        <w:rPr>
          <w:ins w:id="108" w:author="Vlad Dmitrenko" w:date="2024-11-28T22:52:00Z"/>
          <w:rStyle w:val="HTMLCode"/>
        </w:rPr>
      </w:pPr>
    </w:p>
    <w:p w14:paraId="104C002B" w14:textId="77777777" w:rsidR="003B3667" w:rsidRDefault="003B3667" w:rsidP="003B3667">
      <w:pPr>
        <w:pStyle w:val="HTMLPreformatted"/>
        <w:rPr>
          <w:ins w:id="109" w:author="Vlad Dmitrenko" w:date="2024-11-28T22:52:00Z"/>
          <w:rStyle w:val="HTMLCode"/>
        </w:rPr>
      </w:pPr>
      <w:proofErr w:type="spellStart"/>
      <w:ins w:id="110" w:author="Vlad Dmitrenko" w:date="2024-11-28T22:52:00Z">
        <w:r>
          <w:rPr>
            <w:rStyle w:val="HTMLCode"/>
            <w:color w:val="7928A1"/>
          </w:rPr>
          <w:t>def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007FAA"/>
          </w:rPr>
          <w:t>run_lab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  <w:color w:val="AA5D00"/>
          </w:rPr>
          <w:t>lab_number</w:t>
        </w:r>
        <w:proofErr w:type="spellEnd"/>
        <w:r>
          <w:rPr>
            <w:rStyle w:val="HTMLCode"/>
          </w:rPr>
          <w:t>):</w:t>
        </w:r>
      </w:ins>
    </w:p>
    <w:p w14:paraId="4EAF3C67" w14:textId="77777777" w:rsidR="003B3667" w:rsidRDefault="003B3667" w:rsidP="003B3667">
      <w:pPr>
        <w:pStyle w:val="HTMLPreformatted"/>
        <w:rPr>
          <w:ins w:id="111" w:author="Vlad Dmitrenko" w:date="2024-11-28T22:52:00Z"/>
          <w:rStyle w:val="HTMLCode"/>
        </w:rPr>
      </w:pPr>
      <w:ins w:id="112" w:author="Vlad Dmitrenko" w:date="2024-11-28T22:52:00Z">
        <w:r>
          <w:rPr>
            <w:rStyle w:val="HTMLCode"/>
          </w:rPr>
          <w:lastRenderedPageBreak/>
          <w:t xml:space="preserve">   </w:t>
        </w:r>
      </w:ins>
    </w:p>
    <w:p w14:paraId="33AD108A" w14:textId="77777777" w:rsidR="003B3667" w:rsidRDefault="003B3667" w:rsidP="003B3667">
      <w:pPr>
        <w:pStyle w:val="HTMLPreformatted"/>
        <w:rPr>
          <w:ins w:id="113" w:author="Vlad Dmitrenko" w:date="2024-11-28T22:52:00Z"/>
          <w:rStyle w:val="HTMLCode"/>
        </w:rPr>
      </w:pPr>
      <w:ins w:id="114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base_dir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</w:rPr>
          <w:t>os.path.dirname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os.path.abspath</w:t>
        </w:r>
        <w:proofErr w:type="spellEnd"/>
        <w:r>
          <w:rPr>
            <w:rStyle w:val="HTMLCode"/>
          </w:rPr>
          <w:t>(__</w:t>
        </w:r>
        <w:proofErr w:type="spellStart"/>
        <w:r>
          <w:rPr>
            <w:rStyle w:val="HTMLCode"/>
          </w:rPr>
          <w:t>file</w:t>
        </w:r>
        <w:proofErr w:type="spellEnd"/>
        <w:r>
          <w:rPr>
            <w:rStyle w:val="HTMLCode"/>
          </w:rPr>
          <w:t xml:space="preserve">__)) </w:t>
        </w:r>
      </w:ins>
    </w:p>
    <w:p w14:paraId="11603ECD" w14:textId="77777777" w:rsidR="003B3667" w:rsidRDefault="003B3667" w:rsidP="003B3667">
      <w:pPr>
        <w:pStyle w:val="HTMLPreformatted"/>
        <w:rPr>
          <w:ins w:id="115" w:author="Vlad Dmitrenko" w:date="2024-11-28T22:52:00Z"/>
          <w:rStyle w:val="HTMLCode"/>
        </w:rPr>
      </w:pPr>
      <w:ins w:id="116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lab_name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  <w:color w:val="008000"/>
          </w:rPr>
          <w:t>f"lab</w:t>
        </w:r>
        <w:proofErr w:type="spellEnd"/>
        <w:r>
          <w:rPr>
            <w:rStyle w:val="HTMLCode"/>
            <w:color w:val="008000"/>
          </w:rPr>
          <w:t>{</w:t>
        </w:r>
        <w:proofErr w:type="spellStart"/>
        <w:r>
          <w:rPr>
            <w:rStyle w:val="HTMLCode"/>
            <w:color w:val="008000"/>
          </w:rPr>
          <w:t>lab_number</w:t>
        </w:r>
        <w:proofErr w:type="spellEnd"/>
        <w:r>
          <w:rPr>
            <w:rStyle w:val="HTMLCode"/>
            <w:color w:val="008000"/>
          </w:rPr>
          <w:t>}"</w:t>
        </w:r>
      </w:ins>
    </w:p>
    <w:p w14:paraId="3455E895" w14:textId="77777777" w:rsidR="003B3667" w:rsidRDefault="003B3667" w:rsidP="003B3667">
      <w:pPr>
        <w:pStyle w:val="HTMLPreformatted"/>
        <w:rPr>
          <w:ins w:id="117" w:author="Vlad Dmitrenko" w:date="2024-11-28T22:52:00Z"/>
          <w:rStyle w:val="HTMLCode"/>
        </w:rPr>
      </w:pPr>
      <w:ins w:id="118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lab_path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</w:rPr>
          <w:t>os.path.join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base_dir</w:t>
        </w:r>
        <w:proofErr w:type="spellEnd"/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".."</w:t>
        </w:r>
        <w:r>
          <w:rPr>
            <w:rStyle w:val="HTMLCode"/>
          </w:rPr>
          <w:t xml:space="preserve">, </w:t>
        </w:r>
        <w:proofErr w:type="spellStart"/>
        <w:r>
          <w:rPr>
            <w:rStyle w:val="HTMLCode"/>
          </w:rPr>
          <w:t>lab_name</w:t>
        </w:r>
        <w:proofErr w:type="spellEnd"/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"main.py"</w:t>
        </w:r>
        <w:r>
          <w:rPr>
            <w:rStyle w:val="HTMLCode"/>
          </w:rPr>
          <w:t xml:space="preserve">)  </w:t>
        </w:r>
      </w:ins>
    </w:p>
    <w:p w14:paraId="5EC8791D" w14:textId="77777777" w:rsidR="003B3667" w:rsidRDefault="003B3667" w:rsidP="003B3667">
      <w:pPr>
        <w:pStyle w:val="HTMLPreformatted"/>
        <w:rPr>
          <w:ins w:id="119" w:author="Vlad Dmitrenko" w:date="2024-11-28T22:52:00Z"/>
          <w:rStyle w:val="HTMLCode"/>
        </w:rPr>
      </w:pPr>
    </w:p>
    <w:p w14:paraId="4BDB3755" w14:textId="77777777" w:rsidR="003B3667" w:rsidRDefault="003B3667" w:rsidP="003B3667">
      <w:pPr>
        <w:pStyle w:val="HTMLPreformatted"/>
        <w:rPr>
          <w:ins w:id="120" w:author="Vlad Dmitrenko" w:date="2024-11-28T22:52:00Z"/>
          <w:rStyle w:val="HTMLCode"/>
        </w:rPr>
      </w:pPr>
      <w:ins w:id="121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if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os.path.exists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lab_path</w:t>
        </w:r>
        <w:proofErr w:type="spellEnd"/>
        <w:r>
          <w:rPr>
            <w:rStyle w:val="HTMLCode"/>
          </w:rPr>
          <w:t>):</w:t>
        </w:r>
      </w:ins>
    </w:p>
    <w:p w14:paraId="33E6A400" w14:textId="77777777" w:rsidR="003B3667" w:rsidRDefault="003B3667" w:rsidP="003B3667">
      <w:pPr>
        <w:pStyle w:val="HTMLPreformatted"/>
        <w:rPr>
          <w:ins w:id="122" w:author="Vlad Dmitrenko" w:date="2024-11-28T22:52:00Z"/>
          <w:rStyle w:val="HTMLCode"/>
        </w:rPr>
      </w:pPr>
      <w:ins w:id="123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  <w:color w:val="008000"/>
          </w:rPr>
          <w:t>f"Запускаю</w:t>
        </w:r>
        <w:proofErr w:type="spellEnd"/>
        <w:r>
          <w:rPr>
            <w:rStyle w:val="HTMLCode"/>
            <w:color w:val="008000"/>
          </w:rPr>
          <w:t xml:space="preserve"> {</w:t>
        </w:r>
        <w:proofErr w:type="spellStart"/>
        <w:r>
          <w:rPr>
            <w:rStyle w:val="HTMLCode"/>
            <w:color w:val="008000"/>
          </w:rPr>
          <w:t>lab_name</w:t>
        </w:r>
        <w:proofErr w:type="spellEnd"/>
        <w:r>
          <w:rPr>
            <w:rStyle w:val="HTMLCode"/>
            <w:color w:val="008000"/>
          </w:rPr>
          <w:t>}..."</w:t>
        </w:r>
        <w:r>
          <w:rPr>
            <w:rStyle w:val="HTMLCode"/>
          </w:rPr>
          <w:t>)</w:t>
        </w:r>
      </w:ins>
    </w:p>
    <w:p w14:paraId="322E71F6" w14:textId="77777777" w:rsidR="003B3667" w:rsidRDefault="003B3667" w:rsidP="003B3667">
      <w:pPr>
        <w:pStyle w:val="HTMLPreformatted"/>
        <w:rPr>
          <w:ins w:id="124" w:author="Vlad Dmitrenko" w:date="2024-11-28T22:52:00Z"/>
          <w:rStyle w:val="HTMLCode"/>
        </w:rPr>
      </w:pPr>
      <w:ins w:id="125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7928A1"/>
          </w:rPr>
          <w:t>try</w:t>
        </w:r>
        <w:proofErr w:type="spellEnd"/>
        <w:r>
          <w:rPr>
            <w:rStyle w:val="HTMLCode"/>
          </w:rPr>
          <w:t>:</w:t>
        </w:r>
      </w:ins>
    </w:p>
    <w:p w14:paraId="3AD6BBAA" w14:textId="77777777" w:rsidR="003B3667" w:rsidRDefault="003B3667" w:rsidP="003B3667">
      <w:pPr>
        <w:pStyle w:val="HTMLPreformatted"/>
        <w:rPr>
          <w:ins w:id="126" w:author="Vlad Dmitrenko" w:date="2024-11-28T22:52:00Z"/>
          <w:rStyle w:val="HTMLCode"/>
        </w:rPr>
      </w:pPr>
      <w:ins w:id="127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</w:rPr>
          <w:t>subprocess.run</w:t>
        </w:r>
        <w:proofErr w:type="spellEnd"/>
        <w:r>
          <w:rPr>
            <w:rStyle w:val="HTMLCode"/>
          </w:rPr>
          <w:t>([</w:t>
        </w:r>
        <w:r>
          <w:rPr>
            <w:rStyle w:val="HTMLCode"/>
            <w:color w:val="008000"/>
          </w:rPr>
          <w:t>"</w:t>
        </w:r>
        <w:proofErr w:type="spellStart"/>
        <w:r>
          <w:rPr>
            <w:rStyle w:val="HTMLCode"/>
            <w:color w:val="008000"/>
          </w:rPr>
          <w:t>python</w:t>
        </w:r>
        <w:proofErr w:type="spellEnd"/>
        <w:r>
          <w:rPr>
            <w:rStyle w:val="HTMLCode"/>
            <w:color w:val="008000"/>
          </w:rPr>
          <w:t>"</w:t>
        </w:r>
        <w:r>
          <w:rPr>
            <w:rStyle w:val="HTMLCode"/>
          </w:rPr>
          <w:t xml:space="preserve">, </w:t>
        </w:r>
        <w:proofErr w:type="spellStart"/>
        <w:r>
          <w:rPr>
            <w:rStyle w:val="HTMLCode"/>
          </w:rPr>
          <w:t>lab_path</w:t>
        </w:r>
        <w:proofErr w:type="spellEnd"/>
        <w:r>
          <w:rPr>
            <w:rStyle w:val="HTMLCode"/>
          </w:rPr>
          <w:t xml:space="preserve">], </w:t>
        </w:r>
        <w:proofErr w:type="spellStart"/>
        <w:r>
          <w:rPr>
            <w:rStyle w:val="HTMLCode"/>
          </w:rPr>
          <w:t>check</w:t>
        </w:r>
        <w:proofErr w:type="spellEnd"/>
        <w:r>
          <w:rPr>
            <w:rStyle w:val="HTMLCode"/>
          </w:rPr>
          <w:t>=</w:t>
        </w:r>
        <w:proofErr w:type="spellStart"/>
        <w:r>
          <w:rPr>
            <w:rStyle w:val="HTMLCode"/>
            <w:color w:val="AA5D00"/>
          </w:rPr>
          <w:t>True</w:t>
        </w:r>
        <w:proofErr w:type="spellEnd"/>
        <w:r>
          <w:rPr>
            <w:rStyle w:val="HTMLCode"/>
          </w:rPr>
          <w:t>)</w:t>
        </w:r>
      </w:ins>
    </w:p>
    <w:p w14:paraId="5AEA45AB" w14:textId="77777777" w:rsidR="003B3667" w:rsidRDefault="003B3667" w:rsidP="003B3667">
      <w:pPr>
        <w:pStyle w:val="HTMLPreformatted"/>
        <w:rPr>
          <w:ins w:id="128" w:author="Vlad Dmitrenko" w:date="2024-11-28T22:52:00Z"/>
          <w:rStyle w:val="HTMLCode"/>
        </w:rPr>
      </w:pPr>
      <w:ins w:id="129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7928A1"/>
          </w:rPr>
          <w:t>except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subprocess.CalledProcessError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7928A1"/>
          </w:rPr>
          <w:t>as</w:t>
        </w:r>
        <w:proofErr w:type="spellEnd"/>
        <w:r>
          <w:rPr>
            <w:rStyle w:val="HTMLCode"/>
          </w:rPr>
          <w:t xml:space="preserve"> e:</w:t>
        </w:r>
      </w:ins>
    </w:p>
    <w:p w14:paraId="687F93F3" w14:textId="77777777" w:rsidR="003B3667" w:rsidRDefault="003B3667" w:rsidP="003B3667">
      <w:pPr>
        <w:pStyle w:val="HTMLPreformatted"/>
        <w:rPr>
          <w:ins w:id="130" w:author="Vlad Dmitrenko" w:date="2024-11-28T22:52:00Z"/>
          <w:rStyle w:val="HTMLCode"/>
        </w:rPr>
      </w:pPr>
      <w:ins w:id="131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  <w:color w:val="008000"/>
          </w:rPr>
          <w:t>f"Помилка</w:t>
        </w:r>
        <w:proofErr w:type="spellEnd"/>
        <w:r>
          <w:rPr>
            <w:rStyle w:val="HTMLCode"/>
            <w:color w:val="008000"/>
          </w:rPr>
          <w:t xml:space="preserve"> при виконанні {</w:t>
        </w:r>
        <w:proofErr w:type="spellStart"/>
        <w:r>
          <w:rPr>
            <w:rStyle w:val="HTMLCode"/>
            <w:color w:val="008000"/>
          </w:rPr>
          <w:t>lab_path</w:t>
        </w:r>
        <w:proofErr w:type="spellEnd"/>
        <w:r>
          <w:rPr>
            <w:rStyle w:val="HTMLCode"/>
            <w:color w:val="008000"/>
          </w:rPr>
          <w:t>}: {e}"</w:t>
        </w:r>
        <w:r>
          <w:rPr>
            <w:rStyle w:val="HTMLCode"/>
          </w:rPr>
          <w:t>)</w:t>
        </w:r>
      </w:ins>
    </w:p>
    <w:p w14:paraId="015BC186" w14:textId="77777777" w:rsidR="003B3667" w:rsidRDefault="003B3667" w:rsidP="003B3667">
      <w:pPr>
        <w:pStyle w:val="HTMLPreformatted"/>
        <w:rPr>
          <w:ins w:id="132" w:author="Vlad Dmitrenko" w:date="2024-11-28T22:52:00Z"/>
          <w:rStyle w:val="HTMLCode"/>
        </w:rPr>
      </w:pPr>
      <w:ins w:id="133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else</w:t>
        </w:r>
        <w:proofErr w:type="spellEnd"/>
        <w:r>
          <w:rPr>
            <w:rStyle w:val="HTMLCode"/>
          </w:rPr>
          <w:t>:</w:t>
        </w:r>
      </w:ins>
    </w:p>
    <w:p w14:paraId="381BE8E7" w14:textId="77777777" w:rsidR="003B3667" w:rsidRDefault="003B3667" w:rsidP="003B3667">
      <w:pPr>
        <w:pStyle w:val="HTMLPreformatted"/>
        <w:rPr>
          <w:ins w:id="134" w:author="Vlad Dmitrenko" w:date="2024-11-28T22:52:00Z"/>
          <w:rStyle w:val="HTMLCode"/>
        </w:rPr>
      </w:pPr>
      <w:ins w:id="135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  <w:color w:val="008000"/>
          </w:rPr>
          <w:t>f"Файл</w:t>
        </w:r>
        <w:proofErr w:type="spellEnd"/>
        <w:r>
          <w:rPr>
            <w:rStyle w:val="HTMLCode"/>
            <w:color w:val="008000"/>
          </w:rPr>
          <w:t xml:space="preserve"> {</w:t>
        </w:r>
        <w:proofErr w:type="spellStart"/>
        <w:r>
          <w:rPr>
            <w:rStyle w:val="HTMLCode"/>
            <w:color w:val="008000"/>
          </w:rPr>
          <w:t>lab_path</w:t>
        </w:r>
        <w:proofErr w:type="spellEnd"/>
        <w:r>
          <w:rPr>
            <w:rStyle w:val="HTMLCode"/>
            <w:color w:val="008000"/>
          </w:rPr>
          <w:t>} не знайдено!"</w:t>
        </w:r>
        <w:r>
          <w:rPr>
            <w:rStyle w:val="HTMLCode"/>
          </w:rPr>
          <w:t>)</w:t>
        </w:r>
      </w:ins>
    </w:p>
    <w:p w14:paraId="21C2BABD" w14:textId="77777777" w:rsidR="003B3667" w:rsidRDefault="003B3667" w:rsidP="003B3667">
      <w:pPr>
        <w:pStyle w:val="HTMLPreformatted"/>
        <w:rPr>
          <w:ins w:id="136" w:author="Vlad Dmitrenko" w:date="2024-11-28T22:52:00Z"/>
          <w:rStyle w:val="HTMLCode"/>
        </w:rPr>
      </w:pPr>
      <w:ins w:id="137" w:author="Vlad Dmitrenko" w:date="2024-11-28T22:52:00Z">
        <w:r>
          <w:rPr>
            <w:rStyle w:val="HTMLCode"/>
          </w:rPr>
          <w:t xml:space="preserve">    </w:t>
        </w:r>
      </w:ins>
    </w:p>
    <w:p w14:paraId="4682BB47" w14:textId="77777777" w:rsidR="003B3667" w:rsidRDefault="003B3667" w:rsidP="003B3667">
      <w:pPr>
        <w:pStyle w:val="HTMLPreformatted"/>
        <w:rPr>
          <w:ins w:id="138" w:author="Vlad Dmitrenko" w:date="2024-11-28T22:52:00Z"/>
          <w:rStyle w:val="HTMLCode"/>
        </w:rPr>
      </w:pPr>
    </w:p>
    <w:p w14:paraId="20576BBC" w14:textId="77777777" w:rsidR="003B3667" w:rsidRDefault="003B3667" w:rsidP="003B3667">
      <w:pPr>
        <w:pStyle w:val="HTMLPreformatted"/>
        <w:rPr>
          <w:ins w:id="139" w:author="Vlad Dmitrenko" w:date="2024-11-28T22:52:00Z"/>
          <w:rStyle w:val="HTMLCode"/>
        </w:rPr>
      </w:pPr>
      <w:proofErr w:type="spellStart"/>
      <w:ins w:id="140" w:author="Vlad Dmitrenko" w:date="2024-11-28T22:52:00Z">
        <w:r>
          <w:rPr>
            <w:rStyle w:val="HTMLCode"/>
            <w:color w:val="7928A1"/>
          </w:rPr>
          <w:t>def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007FAA"/>
          </w:rPr>
          <w:t>interact</w:t>
        </w:r>
        <w:proofErr w:type="spellEnd"/>
        <w:r>
          <w:rPr>
            <w:rStyle w:val="HTMLCode"/>
          </w:rPr>
          <w:t>():</w:t>
        </w:r>
      </w:ins>
    </w:p>
    <w:p w14:paraId="54CCD613" w14:textId="77777777" w:rsidR="003B3667" w:rsidRDefault="003B3667" w:rsidP="003B3667">
      <w:pPr>
        <w:pStyle w:val="HTMLPreformatted"/>
        <w:rPr>
          <w:ins w:id="141" w:author="Vlad Dmitrenko" w:date="2024-11-28T22:52:00Z"/>
          <w:rStyle w:val="HTMLCode"/>
        </w:rPr>
      </w:pPr>
      <w:ins w:id="142" w:author="Vlad Dmitrenko" w:date="2024-11-28T22:52:00Z">
        <w:r>
          <w:rPr>
            <w:rStyle w:val="HTMLCode"/>
          </w:rPr>
          <w:t xml:space="preserve">   </w:t>
        </w:r>
      </w:ins>
    </w:p>
    <w:p w14:paraId="513D7B61" w14:textId="77777777" w:rsidR="003B3667" w:rsidRDefault="003B3667" w:rsidP="003B3667">
      <w:pPr>
        <w:pStyle w:val="HTMLPreformatted"/>
        <w:rPr>
          <w:ins w:id="143" w:author="Vlad Dmitrenko" w:date="2024-11-28T22:52:00Z"/>
          <w:rStyle w:val="HTMLCode"/>
        </w:rPr>
      </w:pPr>
      <w:ins w:id="144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"Оберіть дію:"</w:t>
        </w:r>
        <w:r>
          <w:rPr>
            <w:rStyle w:val="HTMLCode"/>
          </w:rPr>
          <w:t>)</w:t>
        </w:r>
      </w:ins>
    </w:p>
    <w:p w14:paraId="3EB32855" w14:textId="77777777" w:rsidR="003B3667" w:rsidRDefault="003B3667" w:rsidP="003B3667">
      <w:pPr>
        <w:pStyle w:val="HTMLPreformatted"/>
        <w:rPr>
          <w:ins w:id="145" w:author="Vlad Dmitrenko" w:date="2024-11-28T22:52:00Z"/>
          <w:rStyle w:val="HTMLCode"/>
        </w:rPr>
      </w:pPr>
      <w:ins w:id="146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"1. Запустити лабораторну роботу"</w:t>
        </w:r>
        <w:r>
          <w:rPr>
            <w:rStyle w:val="HTMLCode"/>
          </w:rPr>
          <w:t>)</w:t>
        </w:r>
      </w:ins>
    </w:p>
    <w:p w14:paraId="7A1F1486" w14:textId="77777777" w:rsidR="003B3667" w:rsidRDefault="003B3667" w:rsidP="003B3667">
      <w:pPr>
        <w:pStyle w:val="HTMLPreformatted"/>
        <w:rPr>
          <w:ins w:id="147" w:author="Vlad Dmitrenko" w:date="2024-11-28T22:52:00Z"/>
          <w:rStyle w:val="HTMLCode"/>
        </w:rPr>
      </w:pPr>
      <w:ins w:id="148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"2. Запустити всі тести (test_calculator.py і unit_test.py)"</w:t>
        </w:r>
        <w:r>
          <w:rPr>
            <w:rStyle w:val="HTMLCode"/>
          </w:rPr>
          <w:t>)</w:t>
        </w:r>
      </w:ins>
    </w:p>
    <w:p w14:paraId="15635C1B" w14:textId="77777777" w:rsidR="003B3667" w:rsidRDefault="003B3667" w:rsidP="003B3667">
      <w:pPr>
        <w:pStyle w:val="HTMLPreformatted"/>
        <w:rPr>
          <w:ins w:id="149" w:author="Vlad Dmitrenko" w:date="2024-11-28T22:52:00Z"/>
          <w:rStyle w:val="HTMLCode"/>
        </w:rPr>
      </w:pPr>
      <w:ins w:id="150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choice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  <w:color w:val="AA5D00"/>
          </w:rPr>
          <w:t>input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"Ваш вибір (1 або 2): "</w:t>
        </w:r>
        <w:r>
          <w:rPr>
            <w:rStyle w:val="HTMLCode"/>
          </w:rPr>
          <w:t>)</w:t>
        </w:r>
      </w:ins>
    </w:p>
    <w:p w14:paraId="1FD1425D" w14:textId="77777777" w:rsidR="003B3667" w:rsidRDefault="003B3667" w:rsidP="003B3667">
      <w:pPr>
        <w:pStyle w:val="HTMLPreformatted"/>
        <w:rPr>
          <w:ins w:id="151" w:author="Vlad Dmitrenko" w:date="2024-11-28T22:52:00Z"/>
          <w:rStyle w:val="HTMLCode"/>
        </w:rPr>
      </w:pPr>
    </w:p>
    <w:p w14:paraId="39EBB95C" w14:textId="77777777" w:rsidR="003B3667" w:rsidRDefault="003B3667" w:rsidP="003B3667">
      <w:pPr>
        <w:pStyle w:val="HTMLPreformatted"/>
        <w:rPr>
          <w:ins w:id="152" w:author="Vlad Dmitrenko" w:date="2024-11-28T22:52:00Z"/>
          <w:rStyle w:val="HTMLCode"/>
        </w:rPr>
      </w:pPr>
      <w:ins w:id="153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if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choice</w:t>
        </w:r>
        <w:proofErr w:type="spellEnd"/>
        <w:r>
          <w:rPr>
            <w:rStyle w:val="HTMLCode"/>
          </w:rPr>
          <w:t xml:space="preserve"> == </w:t>
        </w:r>
        <w:r>
          <w:rPr>
            <w:rStyle w:val="HTMLCode"/>
            <w:color w:val="008000"/>
          </w:rPr>
          <w:t>"1"</w:t>
        </w:r>
        <w:r>
          <w:rPr>
            <w:rStyle w:val="HTMLCode"/>
          </w:rPr>
          <w:t>:</w:t>
        </w:r>
      </w:ins>
    </w:p>
    <w:p w14:paraId="2332D484" w14:textId="77777777" w:rsidR="003B3667" w:rsidRDefault="003B3667" w:rsidP="003B3667">
      <w:pPr>
        <w:pStyle w:val="HTMLPreformatted"/>
        <w:rPr>
          <w:ins w:id="154" w:author="Vlad Dmitrenko" w:date="2024-11-28T22:52:00Z"/>
          <w:rStyle w:val="HTMLCode"/>
        </w:rPr>
      </w:pPr>
      <w:ins w:id="155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</w:rPr>
          <w:t>lab_choice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</w:rPr>
          <w:t>get_lab_choice</w:t>
        </w:r>
        <w:proofErr w:type="spellEnd"/>
        <w:r>
          <w:rPr>
            <w:rStyle w:val="HTMLCode"/>
          </w:rPr>
          <w:t>()</w:t>
        </w:r>
      </w:ins>
    </w:p>
    <w:p w14:paraId="700F9A7A" w14:textId="77777777" w:rsidR="003B3667" w:rsidRDefault="003B3667" w:rsidP="003B3667">
      <w:pPr>
        <w:pStyle w:val="HTMLPreformatted"/>
        <w:rPr>
          <w:ins w:id="156" w:author="Vlad Dmitrenko" w:date="2024-11-28T22:52:00Z"/>
          <w:rStyle w:val="HTMLCode"/>
        </w:rPr>
      </w:pPr>
      <w:ins w:id="157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7928A1"/>
          </w:rPr>
          <w:t>if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lab_choice</w:t>
        </w:r>
        <w:proofErr w:type="spellEnd"/>
        <w:r>
          <w:rPr>
            <w:rStyle w:val="HTMLCode"/>
          </w:rPr>
          <w:t>:</w:t>
        </w:r>
      </w:ins>
    </w:p>
    <w:p w14:paraId="21A621F3" w14:textId="77777777" w:rsidR="003B3667" w:rsidRDefault="003B3667" w:rsidP="003B3667">
      <w:pPr>
        <w:pStyle w:val="HTMLPreformatted"/>
        <w:rPr>
          <w:ins w:id="158" w:author="Vlad Dmitrenko" w:date="2024-11-28T22:52:00Z"/>
          <w:rStyle w:val="HTMLCode"/>
        </w:rPr>
      </w:pPr>
      <w:ins w:id="159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</w:rPr>
          <w:t>run_lab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lab_choice</w:t>
        </w:r>
        <w:proofErr w:type="spellEnd"/>
        <w:r>
          <w:rPr>
            <w:rStyle w:val="HTMLCode"/>
          </w:rPr>
          <w:t>)</w:t>
        </w:r>
      </w:ins>
    </w:p>
    <w:p w14:paraId="7D7122D8" w14:textId="77777777" w:rsidR="003B3667" w:rsidRDefault="003B3667" w:rsidP="003B3667">
      <w:pPr>
        <w:pStyle w:val="HTMLPreformatted"/>
        <w:rPr>
          <w:ins w:id="160" w:author="Vlad Dmitrenko" w:date="2024-11-28T22:52:00Z"/>
          <w:rStyle w:val="HTMLCode"/>
        </w:rPr>
      </w:pPr>
      <w:ins w:id="161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7928A1"/>
          </w:rPr>
          <w:t>else</w:t>
        </w:r>
        <w:proofErr w:type="spellEnd"/>
        <w:r>
          <w:rPr>
            <w:rStyle w:val="HTMLCode"/>
          </w:rPr>
          <w:t>:</w:t>
        </w:r>
      </w:ins>
    </w:p>
    <w:p w14:paraId="7852A1D1" w14:textId="77777777" w:rsidR="003B3667" w:rsidRDefault="003B3667" w:rsidP="003B3667">
      <w:pPr>
        <w:pStyle w:val="HTMLPreformatted"/>
        <w:rPr>
          <w:ins w:id="162" w:author="Vlad Dmitrenko" w:date="2024-11-28T22:52:00Z"/>
          <w:rStyle w:val="HTMLCode"/>
        </w:rPr>
      </w:pPr>
      <w:ins w:id="163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"Невірний вибір. Будь ласка, введіть номер від 1 до 8."</w:t>
        </w:r>
        <w:r>
          <w:rPr>
            <w:rStyle w:val="HTMLCode"/>
          </w:rPr>
          <w:t>)</w:t>
        </w:r>
      </w:ins>
    </w:p>
    <w:p w14:paraId="1516B7C1" w14:textId="77777777" w:rsidR="003B3667" w:rsidRDefault="003B3667" w:rsidP="003B3667">
      <w:pPr>
        <w:pStyle w:val="HTMLPreformatted"/>
        <w:rPr>
          <w:ins w:id="164" w:author="Vlad Dmitrenko" w:date="2024-11-28T22:52:00Z"/>
          <w:rStyle w:val="HTMLCode"/>
        </w:rPr>
      </w:pPr>
      <w:ins w:id="165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elif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choice</w:t>
        </w:r>
        <w:proofErr w:type="spellEnd"/>
        <w:r>
          <w:rPr>
            <w:rStyle w:val="HTMLCode"/>
          </w:rPr>
          <w:t xml:space="preserve"> == </w:t>
        </w:r>
        <w:r>
          <w:rPr>
            <w:rStyle w:val="HTMLCode"/>
            <w:color w:val="008000"/>
          </w:rPr>
          <w:t>"2"</w:t>
        </w:r>
        <w:r>
          <w:rPr>
            <w:rStyle w:val="HTMLCode"/>
          </w:rPr>
          <w:t>:</w:t>
        </w:r>
      </w:ins>
    </w:p>
    <w:p w14:paraId="23941F16" w14:textId="77777777" w:rsidR="003B3667" w:rsidRDefault="003B3667" w:rsidP="003B3667">
      <w:pPr>
        <w:pStyle w:val="HTMLPreformatted"/>
        <w:rPr>
          <w:ins w:id="166" w:author="Vlad Dmitrenko" w:date="2024-11-28T22:52:00Z"/>
          <w:rStyle w:val="HTMLCode"/>
        </w:rPr>
      </w:pPr>
      <w:ins w:id="167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</w:rPr>
          <w:t>run_tests</w:t>
        </w:r>
        <w:proofErr w:type="spellEnd"/>
        <w:r>
          <w:rPr>
            <w:rStyle w:val="HTMLCode"/>
          </w:rPr>
          <w:t>()</w:t>
        </w:r>
      </w:ins>
    </w:p>
    <w:p w14:paraId="04795CC6" w14:textId="77777777" w:rsidR="003B3667" w:rsidRDefault="003B3667" w:rsidP="003B3667">
      <w:pPr>
        <w:pStyle w:val="HTMLPreformatted"/>
        <w:rPr>
          <w:ins w:id="168" w:author="Vlad Dmitrenko" w:date="2024-11-28T22:52:00Z"/>
          <w:rStyle w:val="HTMLCode"/>
        </w:rPr>
      </w:pPr>
      <w:ins w:id="169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else</w:t>
        </w:r>
        <w:proofErr w:type="spellEnd"/>
        <w:r>
          <w:rPr>
            <w:rStyle w:val="HTMLCode"/>
          </w:rPr>
          <w:t>:</w:t>
        </w:r>
      </w:ins>
    </w:p>
    <w:p w14:paraId="3EE8B9DF" w14:textId="77777777" w:rsidR="003B3667" w:rsidRDefault="003B3667" w:rsidP="003B3667">
      <w:pPr>
        <w:pStyle w:val="HTMLPreformatted"/>
        <w:rPr>
          <w:ins w:id="170" w:author="Vlad Dmitrenko" w:date="2024-11-28T22:52:00Z"/>
          <w:rStyle w:val="HTMLCode"/>
        </w:rPr>
      </w:pPr>
      <w:ins w:id="171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r>
          <w:rPr>
            <w:rStyle w:val="HTMLCode"/>
            <w:color w:val="008000"/>
          </w:rPr>
          <w:t>"Невірний вибір. Введіть 1 або 2."</w:t>
        </w:r>
        <w:r>
          <w:rPr>
            <w:rStyle w:val="HTMLCode"/>
          </w:rPr>
          <w:t>)</w:t>
        </w:r>
      </w:ins>
    </w:p>
    <w:p w14:paraId="012F84B8" w14:textId="77777777" w:rsidR="003B3667" w:rsidRDefault="003B3667" w:rsidP="003B3667">
      <w:pPr>
        <w:pStyle w:val="HTMLPreformatted"/>
        <w:rPr>
          <w:ins w:id="172" w:author="Vlad Dmitrenko" w:date="2024-11-28T22:52:00Z"/>
          <w:rStyle w:val="HTMLCode"/>
        </w:rPr>
      </w:pPr>
    </w:p>
    <w:p w14:paraId="17033F1E" w14:textId="77777777" w:rsidR="003B3667" w:rsidRDefault="003B3667" w:rsidP="003B3667">
      <w:pPr>
        <w:pStyle w:val="HTMLPreformatted"/>
        <w:rPr>
          <w:ins w:id="173" w:author="Vlad Dmitrenko" w:date="2024-11-28T22:52:00Z"/>
          <w:rStyle w:val="HTMLCode"/>
        </w:rPr>
      </w:pPr>
    </w:p>
    <w:p w14:paraId="7299252F" w14:textId="77777777" w:rsidR="003B3667" w:rsidRDefault="003B3667" w:rsidP="003B3667">
      <w:pPr>
        <w:pStyle w:val="HTMLPreformatted"/>
        <w:rPr>
          <w:ins w:id="174" w:author="Vlad Dmitrenko" w:date="2024-11-28T22:52:00Z"/>
          <w:rStyle w:val="HTMLCode"/>
        </w:rPr>
      </w:pPr>
      <w:proofErr w:type="spellStart"/>
      <w:ins w:id="175" w:author="Vlad Dmitrenko" w:date="2024-11-28T22:52:00Z">
        <w:r>
          <w:rPr>
            <w:rStyle w:val="HTMLCode"/>
            <w:color w:val="7928A1"/>
          </w:rPr>
          <w:t>def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007FAA"/>
          </w:rPr>
          <w:t>run_tests</w:t>
        </w:r>
        <w:proofErr w:type="spellEnd"/>
        <w:r>
          <w:rPr>
            <w:rStyle w:val="HTMLCode"/>
          </w:rPr>
          <w:t>():</w:t>
        </w:r>
      </w:ins>
    </w:p>
    <w:p w14:paraId="783465C2" w14:textId="77777777" w:rsidR="003B3667" w:rsidRDefault="003B3667" w:rsidP="003B3667">
      <w:pPr>
        <w:pStyle w:val="HTMLPreformatted"/>
        <w:rPr>
          <w:ins w:id="176" w:author="Vlad Dmitrenko" w:date="2024-11-28T22:52:00Z"/>
          <w:rStyle w:val="HTMLCode"/>
        </w:rPr>
      </w:pPr>
    </w:p>
    <w:p w14:paraId="0D30B871" w14:textId="77777777" w:rsidR="003B3667" w:rsidRDefault="003B3667" w:rsidP="003B3667">
      <w:pPr>
        <w:pStyle w:val="HTMLPreformatted"/>
        <w:rPr>
          <w:ins w:id="177" w:author="Vlad Dmitrenko" w:date="2024-11-28T22:52:00Z"/>
          <w:rStyle w:val="HTMLCode"/>
        </w:rPr>
      </w:pPr>
      <w:ins w:id="178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base_dir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</w:rPr>
          <w:t>os.path.dirname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os.path.abspath</w:t>
        </w:r>
        <w:proofErr w:type="spellEnd"/>
        <w:r>
          <w:rPr>
            <w:rStyle w:val="HTMLCode"/>
          </w:rPr>
          <w:t>(__</w:t>
        </w:r>
        <w:proofErr w:type="spellStart"/>
        <w:r>
          <w:rPr>
            <w:rStyle w:val="HTMLCode"/>
          </w:rPr>
          <w:t>file</w:t>
        </w:r>
        <w:proofErr w:type="spellEnd"/>
        <w:r>
          <w:rPr>
            <w:rStyle w:val="HTMLCode"/>
          </w:rPr>
          <w:t xml:space="preserve">__)) </w:t>
        </w:r>
      </w:ins>
    </w:p>
    <w:p w14:paraId="21208F5C" w14:textId="77777777" w:rsidR="003B3667" w:rsidRDefault="003B3667" w:rsidP="003B3667">
      <w:pPr>
        <w:pStyle w:val="HTMLPreformatted"/>
        <w:rPr>
          <w:ins w:id="179" w:author="Vlad Dmitrenko" w:date="2024-11-28T22:52:00Z"/>
          <w:rStyle w:val="HTMLCode"/>
        </w:rPr>
      </w:pPr>
    </w:p>
    <w:p w14:paraId="79287AC2" w14:textId="77777777" w:rsidR="003B3667" w:rsidRDefault="003B3667" w:rsidP="003B3667">
      <w:pPr>
        <w:pStyle w:val="HTMLPreformatted"/>
        <w:rPr>
          <w:ins w:id="180" w:author="Vlad Dmitrenko" w:date="2024-11-28T22:52:00Z"/>
          <w:rStyle w:val="HTMLCode"/>
        </w:rPr>
      </w:pPr>
      <w:ins w:id="181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test_calculator_path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</w:rPr>
          <w:t>os.path.join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base_dir</w:t>
        </w:r>
        <w:proofErr w:type="spellEnd"/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".."</w:t>
        </w:r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"lab6"</w:t>
        </w:r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</w:t>
        </w:r>
        <w:proofErr w:type="spellStart"/>
        <w:r>
          <w:rPr>
            <w:rStyle w:val="HTMLCode"/>
            <w:color w:val="008000"/>
          </w:rPr>
          <w:t>tests</w:t>
        </w:r>
        <w:proofErr w:type="spellEnd"/>
        <w:r>
          <w:rPr>
            <w:rStyle w:val="HTMLCode"/>
            <w:color w:val="008000"/>
          </w:rPr>
          <w:t>"</w:t>
        </w:r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"test_calculator.py"</w:t>
        </w:r>
        <w:r>
          <w:rPr>
            <w:rStyle w:val="HTMLCode"/>
          </w:rPr>
          <w:t>)</w:t>
        </w:r>
      </w:ins>
    </w:p>
    <w:p w14:paraId="20FA697A" w14:textId="77777777" w:rsidR="003B3667" w:rsidRDefault="003B3667" w:rsidP="003B3667">
      <w:pPr>
        <w:pStyle w:val="HTMLPreformatted"/>
        <w:rPr>
          <w:ins w:id="182" w:author="Vlad Dmitrenko" w:date="2024-11-28T22:52:00Z"/>
          <w:rStyle w:val="HTMLCode"/>
        </w:rPr>
      </w:pPr>
      <w:ins w:id="183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</w:rPr>
          <w:t>unit_test_path</w:t>
        </w:r>
        <w:proofErr w:type="spellEnd"/>
        <w:r>
          <w:rPr>
            <w:rStyle w:val="HTMLCode"/>
          </w:rPr>
          <w:t xml:space="preserve"> = </w:t>
        </w:r>
        <w:proofErr w:type="spellStart"/>
        <w:r>
          <w:rPr>
            <w:rStyle w:val="HTMLCode"/>
          </w:rPr>
          <w:t>os.path.join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base_dir</w:t>
        </w:r>
        <w:proofErr w:type="spellEnd"/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".."</w:t>
        </w:r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"lab7"</w:t>
        </w:r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</w:t>
        </w:r>
        <w:proofErr w:type="spellStart"/>
        <w:r>
          <w:rPr>
            <w:rStyle w:val="HTMLCode"/>
            <w:color w:val="008000"/>
          </w:rPr>
          <w:t>tests</w:t>
        </w:r>
        <w:proofErr w:type="spellEnd"/>
        <w:r>
          <w:rPr>
            <w:rStyle w:val="HTMLCode"/>
            <w:color w:val="008000"/>
          </w:rPr>
          <w:t>"</w:t>
        </w:r>
        <w:r>
          <w:rPr>
            <w:rStyle w:val="HTMLCode"/>
          </w:rPr>
          <w:t xml:space="preserve">, </w:t>
        </w:r>
        <w:r>
          <w:rPr>
            <w:rStyle w:val="HTMLCode"/>
            <w:color w:val="008000"/>
          </w:rPr>
          <w:t>"unit_test.py"</w:t>
        </w:r>
        <w:r>
          <w:rPr>
            <w:rStyle w:val="HTMLCode"/>
          </w:rPr>
          <w:t>)</w:t>
        </w:r>
      </w:ins>
    </w:p>
    <w:p w14:paraId="41AD30AE" w14:textId="77777777" w:rsidR="003B3667" w:rsidRDefault="003B3667" w:rsidP="003B3667">
      <w:pPr>
        <w:pStyle w:val="HTMLPreformatted"/>
        <w:rPr>
          <w:ins w:id="184" w:author="Vlad Dmitrenko" w:date="2024-11-28T22:52:00Z"/>
          <w:rStyle w:val="HTMLCode"/>
        </w:rPr>
      </w:pPr>
    </w:p>
    <w:p w14:paraId="2C31685E" w14:textId="77777777" w:rsidR="003B3667" w:rsidRDefault="003B3667" w:rsidP="003B3667">
      <w:pPr>
        <w:pStyle w:val="HTMLPreformatted"/>
        <w:rPr>
          <w:ins w:id="185" w:author="Vlad Dmitrenko" w:date="2024-11-28T22:52:00Z"/>
          <w:rStyle w:val="HTMLCode"/>
        </w:rPr>
      </w:pPr>
      <w:ins w:id="186" w:author="Vlad Dmitrenko" w:date="2024-11-28T22:52:00Z">
        <w:r>
          <w:rPr>
            <w:rStyle w:val="HTMLCode"/>
          </w:rPr>
          <w:t xml:space="preserve">    </w:t>
        </w:r>
        <w:proofErr w:type="spellStart"/>
        <w:r>
          <w:rPr>
            <w:rStyle w:val="HTMLCode"/>
            <w:color w:val="7928A1"/>
          </w:rPr>
          <w:t>for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test_path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7928A1"/>
          </w:rPr>
          <w:t>in</w:t>
        </w:r>
        <w:proofErr w:type="spellEnd"/>
        <w:r>
          <w:rPr>
            <w:rStyle w:val="HTMLCode"/>
          </w:rPr>
          <w:t xml:space="preserve"> [</w:t>
        </w:r>
        <w:proofErr w:type="spellStart"/>
        <w:r>
          <w:rPr>
            <w:rStyle w:val="HTMLCode"/>
          </w:rPr>
          <w:t>test_calculator_path</w:t>
        </w:r>
        <w:proofErr w:type="spellEnd"/>
        <w:r>
          <w:rPr>
            <w:rStyle w:val="HTMLCode"/>
          </w:rPr>
          <w:t xml:space="preserve">, </w:t>
        </w:r>
        <w:proofErr w:type="spellStart"/>
        <w:r>
          <w:rPr>
            <w:rStyle w:val="HTMLCode"/>
          </w:rPr>
          <w:t>unit_test_path</w:t>
        </w:r>
        <w:proofErr w:type="spellEnd"/>
        <w:r>
          <w:rPr>
            <w:rStyle w:val="HTMLCode"/>
          </w:rPr>
          <w:t>]:</w:t>
        </w:r>
      </w:ins>
    </w:p>
    <w:p w14:paraId="7E7D99DD" w14:textId="77777777" w:rsidR="003B3667" w:rsidRDefault="003B3667" w:rsidP="003B3667">
      <w:pPr>
        <w:pStyle w:val="HTMLPreformatted"/>
        <w:rPr>
          <w:ins w:id="187" w:author="Vlad Dmitrenko" w:date="2024-11-28T22:52:00Z"/>
          <w:rStyle w:val="HTMLCode"/>
        </w:rPr>
      </w:pPr>
      <w:ins w:id="188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7928A1"/>
          </w:rPr>
          <w:t>if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os.path.exists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</w:rPr>
          <w:t>test_path</w:t>
        </w:r>
        <w:proofErr w:type="spellEnd"/>
        <w:r>
          <w:rPr>
            <w:rStyle w:val="HTMLCode"/>
          </w:rPr>
          <w:t>):</w:t>
        </w:r>
      </w:ins>
    </w:p>
    <w:p w14:paraId="3384AA92" w14:textId="77777777" w:rsidR="003B3667" w:rsidRDefault="003B3667" w:rsidP="003B3667">
      <w:pPr>
        <w:pStyle w:val="HTMLPreformatted"/>
        <w:rPr>
          <w:ins w:id="189" w:author="Vlad Dmitrenko" w:date="2024-11-28T22:52:00Z"/>
          <w:rStyle w:val="HTMLCode"/>
        </w:rPr>
      </w:pPr>
      <w:ins w:id="190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  <w:color w:val="008000"/>
          </w:rPr>
          <w:t>f"Запускаю</w:t>
        </w:r>
        <w:proofErr w:type="spellEnd"/>
        <w:r>
          <w:rPr>
            <w:rStyle w:val="HTMLCode"/>
            <w:color w:val="008000"/>
          </w:rPr>
          <w:t xml:space="preserve"> тести {</w:t>
        </w:r>
        <w:proofErr w:type="spellStart"/>
        <w:r>
          <w:rPr>
            <w:rStyle w:val="HTMLCode"/>
            <w:color w:val="008000"/>
          </w:rPr>
          <w:t>os.path.basename</w:t>
        </w:r>
        <w:proofErr w:type="spellEnd"/>
        <w:r>
          <w:rPr>
            <w:rStyle w:val="HTMLCode"/>
            <w:color w:val="008000"/>
          </w:rPr>
          <w:t>(</w:t>
        </w:r>
        <w:proofErr w:type="spellStart"/>
        <w:r>
          <w:rPr>
            <w:rStyle w:val="HTMLCode"/>
            <w:color w:val="008000"/>
          </w:rPr>
          <w:t>test_path</w:t>
        </w:r>
        <w:proofErr w:type="spellEnd"/>
        <w:r>
          <w:rPr>
            <w:rStyle w:val="HTMLCode"/>
            <w:color w:val="008000"/>
          </w:rPr>
          <w:t>)}...\n"</w:t>
        </w:r>
        <w:r>
          <w:rPr>
            <w:rStyle w:val="HTMLCode"/>
          </w:rPr>
          <w:t>)</w:t>
        </w:r>
      </w:ins>
    </w:p>
    <w:p w14:paraId="0390837A" w14:textId="77777777" w:rsidR="003B3667" w:rsidRDefault="003B3667" w:rsidP="003B3667">
      <w:pPr>
        <w:pStyle w:val="HTMLPreformatted"/>
        <w:rPr>
          <w:ins w:id="191" w:author="Vlad Dmitrenko" w:date="2024-11-28T22:52:00Z"/>
          <w:rStyle w:val="HTMLCode"/>
        </w:rPr>
      </w:pPr>
      <w:ins w:id="192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  <w:color w:val="7928A1"/>
          </w:rPr>
          <w:t>try</w:t>
        </w:r>
        <w:proofErr w:type="spellEnd"/>
        <w:r>
          <w:rPr>
            <w:rStyle w:val="HTMLCode"/>
          </w:rPr>
          <w:t>:</w:t>
        </w:r>
      </w:ins>
    </w:p>
    <w:p w14:paraId="5A108A07" w14:textId="77777777" w:rsidR="003B3667" w:rsidRDefault="003B3667" w:rsidP="003B3667">
      <w:pPr>
        <w:pStyle w:val="HTMLPreformatted"/>
        <w:rPr>
          <w:ins w:id="193" w:author="Vlad Dmitrenko" w:date="2024-11-28T22:52:00Z"/>
          <w:rStyle w:val="HTMLCode"/>
        </w:rPr>
      </w:pPr>
      <w:ins w:id="194" w:author="Vlad Dmitrenko" w:date="2024-11-28T22:52:00Z">
        <w:r>
          <w:rPr>
            <w:rStyle w:val="HTMLCode"/>
          </w:rPr>
          <w:t xml:space="preserve">                </w:t>
        </w:r>
        <w:proofErr w:type="spellStart"/>
        <w:r>
          <w:rPr>
            <w:rStyle w:val="HTMLCode"/>
          </w:rPr>
          <w:t>subprocess.run</w:t>
        </w:r>
        <w:proofErr w:type="spellEnd"/>
        <w:r>
          <w:rPr>
            <w:rStyle w:val="HTMLCode"/>
          </w:rPr>
          <w:t>([</w:t>
        </w:r>
        <w:r>
          <w:rPr>
            <w:rStyle w:val="HTMLCode"/>
            <w:color w:val="008000"/>
          </w:rPr>
          <w:t>"</w:t>
        </w:r>
        <w:proofErr w:type="spellStart"/>
        <w:r>
          <w:rPr>
            <w:rStyle w:val="HTMLCode"/>
            <w:color w:val="008000"/>
          </w:rPr>
          <w:t>python</w:t>
        </w:r>
        <w:proofErr w:type="spellEnd"/>
        <w:r>
          <w:rPr>
            <w:rStyle w:val="HTMLCode"/>
            <w:color w:val="008000"/>
          </w:rPr>
          <w:t>"</w:t>
        </w:r>
        <w:r>
          <w:rPr>
            <w:rStyle w:val="HTMLCode"/>
          </w:rPr>
          <w:t xml:space="preserve">, </w:t>
        </w:r>
        <w:proofErr w:type="spellStart"/>
        <w:r>
          <w:rPr>
            <w:rStyle w:val="HTMLCode"/>
          </w:rPr>
          <w:t>test_path</w:t>
        </w:r>
        <w:proofErr w:type="spellEnd"/>
        <w:r>
          <w:rPr>
            <w:rStyle w:val="HTMLCode"/>
          </w:rPr>
          <w:t xml:space="preserve">], </w:t>
        </w:r>
        <w:proofErr w:type="spellStart"/>
        <w:r>
          <w:rPr>
            <w:rStyle w:val="HTMLCode"/>
          </w:rPr>
          <w:t>check</w:t>
        </w:r>
        <w:proofErr w:type="spellEnd"/>
        <w:r>
          <w:rPr>
            <w:rStyle w:val="HTMLCode"/>
          </w:rPr>
          <w:t>=</w:t>
        </w:r>
        <w:proofErr w:type="spellStart"/>
        <w:r>
          <w:rPr>
            <w:rStyle w:val="HTMLCode"/>
            <w:color w:val="AA5D00"/>
          </w:rPr>
          <w:t>True</w:t>
        </w:r>
        <w:proofErr w:type="spellEnd"/>
        <w:r>
          <w:rPr>
            <w:rStyle w:val="HTMLCode"/>
          </w:rPr>
          <w:t>)</w:t>
        </w:r>
      </w:ins>
    </w:p>
    <w:p w14:paraId="478C1CEA" w14:textId="77777777" w:rsidR="003B3667" w:rsidRDefault="003B3667" w:rsidP="003B3667">
      <w:pPr>
        <w:pStyle w:val="HTMLPreformatted"/>
        <w:rPr>
          <w:ins w:id="195" w:author="Vlad Dmitrenko" w:date="2024-11-28T22:52:00Z"/>
          <w:rStyle w:val="HTMLCode"/>
        </w:rPr>
      </w:pPr>
      <w:ins w:id="196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  <w:color w:val="7928A1"/>
          </w:rPr>
          <w:t>except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</w:rPr>
          <w:t>subprocess.CalledProcessError</w:t>
        </w:r>
        <w:proofErr w:type="spellEnd"/>
        <w:r>
          <w:rPr>
            <w:rStyle w:val="HTMLCode"/>
          </w:rPr>
          <w:t xml:space="preserve"> </w:t>
        </w:r>
        <w:proofErr w:type="spellStart"/>
        <w:r>
          <w:rPr>
            <w:rStyle w:val="HTMLCode"/>
            <w:color w:val="7928A1"/>
          </w:rPr>
          <w:t>as</w:t>
        </w:r>
        <w:proofErr w:type="spellEnd"/>
        <w:r>
          <w:rPr>
            <w:rStyle w:val="HTMLCode"/>
          </w:rPr>
          <w:t xml:space="preserve"> e:</w:t>
        </w:r>
      </w:ins>
    </w:p>
    <w:p w14:paraId="653E05D6" w14:textId="77777777" w:rsidR="003B3667" w:rsidRDefault="003B3667" w:rsidP="003B3667">
      <w:pPr>
        <w:pStyle w:val="HTMLPreformatted"/>
        <w:rPr>
          <w:ins w:id="197" w:author="Vlad Dmitrenko" w:date="2024-11-28T22:52:00Z"/>
          <w:rStyle w:val="HTMLCode"/>
        </w:rPr>
      </w:pPr>
      <w:ins w:id="198" w:author="Vlad Dmitrenko" w:date="2024-11-28T22:52:00Z">
        <w:r>
          <w:rPr>
            <w:rStyle w:val="HTMLCode"/>
          </w:rPr>
          <w:t xml:space="preserve">        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  <w:color w:val="008000"/>
          </w:rPr>
          <w:t>f"Помилка</w:t>
        </w:r>
        <w:proofErr w:type="spellEnd"/>
        <w:r>
          <w:rPr>
            <w:rStyle w:val="HTMLCode"/>
            <w:color w:val="008000"/>
          </w:rPr>
          <w:t xml:space="preserve"> під час виконання тестів у {</w:t>
        </w:r>
        <w:proofErr w:type="spellStart"/>
        <w:r>
          <w:rPr>
            <w:rStyle w:val="HTMLCode"/>
            <w:color w:val="008000"/>
          </w:rPr>
          <w:t>test_path</w:t>
        </w:r>
        <w:proofErr w:type="spellEnd"/>
        <w:r>
          <w:rPr>
            <w:rStyle w:val="HTMLCode"/>
            <w:color w:val="008000"/>
          </w:rPr>
          <w:t>}: {e}"</w:t>
        </w:r>
        <w:r>
          <w:rPr>
            <w:rStyle w:val="HTMLCode"/>
          </w:rPr>
          <w:t>)</w:t>
        </w:r>
      </w:ins>
    </w:p>
    <w:p w14:paraId="1772D1DD" w14:textId="77777777" w:rsidR="003B3667" w:rsidRDefault="003B3667" w:rsidP="003B3667">
      <w:pPr>
        <w:pStyle w:val="HTMLPreformatted"/>
        <w:rPr>
          <w:ins w:id="199" w:author="Vlad Dmitrenko" w:date="2024-11-28T22:52:00Z"/>
          <w:rStyle w:val="HTMLCode"/>
        </w:rPr>
      </w:pPr>
      <w:ins w:id="200" w:author="Vlad Dmitrenko" w:date="2024-11-28T22:52:00Z">
        <w:r>
          <w:rPr>
            <w:rStyle w:val="HTMLCode"/>
          </w:rPr>
          <w:t xml:space="preserve">        </w:t>
        </w:r>
        <w:proofErr w:type="spellStart"/>
        <w:r>
          <w:rPr>
            <w:rStyle w:val="HTMLCode"/>
            <w:color w:val="7928A1"/>
          </w:rPr>
          <w:t>else</w:t>
        </w:r>
        <w:proofErr w:type="spellEnd"/>
        <w:r>
          <w:rPr>
            <w:rStyle w:val="HTMLCode"/>
          </w:rPr>
          <w:t>:</w:t>
        </w:r>
      </w:ins>
    </w:p>
    <w:p w14:paraId="48AAAA48" w14:textId="58EF57BF" w:rsidR="00A32C63" w:rsidRPr="00DC1A5C" w:rsidDel="003B3667" w:rsidRDefault="003B3667" w:rsidP="00A32C63">
      <w:pPr>
        <w:pStyle w:val="HTMLPreformatted"/>
        <w:rPr>
          <w:del w:id="201" w:author="Vlad Dmitrenko" w:date="2024-11-28T22:52:00Z"/>
          <w:rStyle w:val="HTMLCode"/>
        </w:rPr>
      </w:pPr>
      <w:ins w:id="202" w:author="Vlad Dmitrenko" w:date="2024-11-28T22:52:00Z">
        <w:r>
          <w:rPr>
            <w:rStyle w:val="HTMLCode"/>
          </w:rPr>
          <w:t xml:space="preserve">            </w:t>
        </w:r>
        <w:proofErr w:type="spellStart"/>
        <w:r>
          <w:rPr>
            <w:rStyle w:val="HTMLCode"/>
            <w:color w:val="AA5D00"/>
          </w:rPr>
          <w:t>print</w:t>
        </w:r>
        <w:proofErr w:type="spellEnd"/>
        <w:r>
          <w:rPr>
            <w:rStyle w:val="HTMLCode"/>
          </w:rPr>
          <w:t>(</w:t>
        </w:r>
        <w:proofErr w:type="spellStart"/>
        <w:r>
          <w:rPr>
            <w:rStyle w:val="HTMLCode"/>
            <w:color w:val="008000"/>
          </w:rPr>
          <w:t>f"Файл</w:t>
        </w:r>
        <w:proofErr w:type="spellEnd"/>
        <w:r>
          <w:rPr>
            <w:rStyle w:val="HTMLCode"/>
            <w:color w:val="008000"/>
          </w:rPr>
          <w:t xml:space="preserve"> {</w:t>
        </w:r>
        <w:proofErr w:type="spellStart"/>
        <w:r>
          <w:rPr>
            <w:rStyle w:val="HTMLCode"/>
            <w:color w:val="008000"/>
          </w:rPr>
          <w:t>test_path</w:t>
        </w:r>
        <w:proofErr w:type="spellEnd"/>
        <w:r>
          <w:rPr>
            <w:rStyle w:val="HTMLCode"/>
            <w:color w:val="008000"/>
          </w:rPr>
          <w:t>} не знайдено!"</w:t>
        </w:r>
        <w:r>
          <w:rPr>
            <w:rStyle w:val="HTMLCode"/>
          </w:rPr>
          <w:t>)</w:t>
        </w:r>
      </w:ins>
      <w:del w:id="203" w:author="Vlad Dmitrenko" w:date="2024-11-28T22:52:00Z">
        <w:r w:rsidR="00A32C63" w:rsidRPr="00DC1A5C" w:rsidDel="003B3667">
          <w:rPr>
            <w:rStyle w:val="HTMLCode"/>
            <w:color w:val="7928A1"/>
          </w:rPr>
          <w:delText>class</w:delText>
        </w:r>
        <w:r w:rsidR="00A32C63" w:rsidRPr="00DC1A5C" w:rsidDel="003B3667">
          <w:rPr>
            <w:rStyle w:val="HTMLCode"/>
          </w:rPr>
          <w:delText xml:space="preserve"> </w:delText>
        </w:r>
        <w:r w:rsidR="00A32C63" w:rsidRPr="00DC1A5C" w:rsidDel="003B3667">
          <w:rPr>
            <w:rStyle w:val="HTMLCode"/>
            <w:color w:val="007FAA"/>
          </w:rPr>
          <w:delText>DataController</w:delText>
        </w:r>
        <w:r w:rsidR="00A32C63" w:rsidRPr="00DC1A5C" w:rsidDel="003B3667">
          <w:rPr>
            <w:rStyle w:val="HTMLCode"/>
          </w:rPr>
          <w:delText>:</w:delText>
        </w:r>
      </w:del>
    </w:p>
    <w:p w14:paraId="565379ED" w14:textId="6231E721" w:rsidR="00A32C63" w:rsidRPr="00DC1A5C" w:rsidDel="003B3667" w:rsidRDefault="00A32C63" w:rsidP="00A32C63">
      <w:pPr>
        <w:pStyle w:val="HTMLPreformatted"/>
        <w:rPr>
          <w:del w:id="204" w:author="Vlad Dmitrenko" w:date="2024-11-28T22:52:00Z"/>
          <w:rStyle w:val="HTMLCode"/>
        </w:rPr>
      </w:pPr>
      <w:del w:id="205" w:author="Vlad Dmitrenko" w:date="2024-11-28T22:52:00Z">
        <w:r w:rsidRPr="00DC1A5C" w:rsidDel="003B3667">
          <w:rPr>
            <w:rStyle w:val="HTMLCode"/>
          </w:rPr>
          <w:delText xml:space="preserve">    </w:delText>
        </w:r>
        <w:r w:rsidRPr="00DC1A5C" w:rsidDel="003B3667">
          <w:rPr>
            <w:rStyle w:val="HTMLCode"/>
            <w:color w:val="7928A1"/>
          </w:rPr>
          <w:delText>def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__init__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AA5D00"/>
          </w:rPr>
          <w:delText>self, file_path</w:delText>
        </w:r>
        <w:r w:rsidRPr="00DC1A5C" w:rsidDel="003B3667">
          <w:rPr>
            <w:rStyle w:val="HTMLCode"/>
          </w:rPr>
          <w:delText>):</w:delText>
        </w:r>
      </w:del>
    </w:p>
    <w:p w14:paraId="5B7956E8" w14:textId="6058FF59" w:rsidR="00A32C63" w:rsidRPr="00DC1A5C" w:rsidDel="003B3667" w:rsidRDefault="00A32C63" w:rsidP="00A32C63">
      <w:pPr>
        <w:pStyle w:val="HTMLPreformatted"/>
        <w:rPr>
          <w:del w:id="206" w:author="Vlad Dmitrenko" w:date="2024-11-28T22:52:00Z"/>
          <w:rStyle w:val="HTMLCode"/>
        </w:rPr>
      </w:pPr>
      <w:del w:id="207" w:author="Vlad Dmitrenko" w:date="2024-11-28T22:52:00Z">
        <w:r w:rsidRPr="00DC1A5C" w:rsidDel="003B3667">
          <w:rPr>
            <w:rStyle w:val="HTMLCode"/>
          </w:rPr>
          <w:delText xml:space="preserve">        self.data_loader = DataLoader(file_path)</w:delText>
        </w:r>
      </w:del>
    </w:p>
    <w:p w14:paraId="5907EC01" w14:textId="735E1F32" w:rsidR="00A32C63" w:rsidRPr="00DC1A5C" w:rsidDel="003B3667" w:rsidRDefault="00A32C63" w:rsidP="00A32C63">
      <w:pPr>
        <w:pStyle w:val="HTMLPreformatted"/>
        <w:rPr>
          <w:del w:id="208" w:author="Vlad Dmitrenko" w:date="2024-11-28T22:52:00Z"/>
          <w:rStyle w:val="HTMLCode"/>
        </w:rPr>
      </w:pPr>
      <w:del w:id="209" w:author="Vlad Dmitrenko" w:date="2024-11-28T22:52:00Z">
        <w:r w:rsidRPr="00DC1A5C" w:rsidDel="003B3667">
          <w:rPr>
            <w:rStyle w:val="HTMLCode"/>
          </w:rPr>
          <w:delText xml:space="preserve">        self.data = self.data_loader.load_data()</w:delText>
        </w:r>
      </w:del>
    </w:p>
    <w:p w14:paraId="1FF5C785" w14:textId="63972648" w:rsidR="00A32C63" w:rsidRPr="00DC1A5C" w:rsidDel="003B3667" w:rsidRDefault="00A32C63" w:rsidP="00A32C63">
      <w:pPr>
        <w:pStyle w:val="HTMLPreformatted"/>
        <w:rPr>
          <w:del w:id="210" w:author="Vlad Dmitrenko" w:date="2024-11-28T22:52:00Z"/>
          <w:rStyle w:val="HTMLCode"/>
        </w:rPr>
      </w:pPr>
      <w:del w:id="211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if</w:delText>
        </w:r>
        <w:r w:rsidRPr="00DC1A5C" w:rsidDel="003B3667">
          <w:rPr>
            <w:rStyle w:val="HTMLCode"/>
          </w:rPr>
          <w:delText xml:space="preserve"> self.data.empty:</w:delText>
        </w:r>
      </w:del>
    </w:p>
    <w:p w14:paraId="32F3F509" w14:textId="15CE4C39" w:rsidR="00A32C63" w:rsidRPr="00DC1A5C" w:rsidDel="003B3667" w:rsidRDefault="00A32C63" w:rsidP="00A32C63">
      <w:pPr>
        <w:pStyle w:val="HTMLPreformatted"/>
        <w:rPr>
          <w:del w:id="212" w:author="Vlad Dmitrenko" w:date="2024-11-28T22:52:00Z"/>
          <w:rStyle w:val="HTMLCode"/>
        </w:rPr>
      </w:pPr>
      <w:del w:id="213" w:author="Vlad Dmitrenko" w:date="2024-11-28T22:52:00Z">
        <w:r w:rsidRPr="00DC1A5C" w:rsidDel="003B3667">
          <w:rPr>
            <w:rStyle w:val="HTMLCode"/>
          </w:rPr>
          <w:delText xml:space="preserve">            </w:delText>
        </w:r>
        <w:r w:rsidRPr="00DC1A5C" w:rsidDel="003B3667">
          <w:rPr>
            <w:rStyle w:val="HTMLCode"/>
            <w:color w:val="AA5D00"/>
          </w:rPr>
          <w:delText>print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008000"/>
          </w:rPr>
          <w:delText>"Warning: The data is empty or could not be loaded correctly."</w:delText>
        </w:r>
        <w:r w:rsidRPr="00DC1A5C" w:rsidDel="003B3667">
          <w:rPr>
            <w:rStyle w:val="HTMLCode"/>
          </w:rPr>
          <w:delText>)</w:delText>
        </w:r>
      </w:del>
    </w:p>
    <w:p w14:paraId="540C2B31" w14:textId="3E3C9EE5" w:rsidR="00A32C63" w:rsidRPr="00DC1A5C" w:rsidDel="003B3667" w:rsidRDefault="00A32C63" w:rsidP="00A32C63">
      <w:pPr>
        <w:pStyle w:val="HTMLPreformatted"/>
        <w:rPr>
          <w:del w:id="214" w:author="Vlad Dmitrenko" w:date="2024-11-28T22:52:00Z"/>
          <w:rStyle w:val="HTMLCode"/>
        </w:rPr>
      </w:pPr>
      <w:del w:id="215" w:author="Vlad Dmitrenko" w:date="2024-11-28T22:52:00Z">
        <w:r w:rsidRPr="00DC1A5C" w:rsidDel="003B3667">
          <w:rPr>
            <w:rStyle w:val="HTMLCode"/>
          </w:rPr>
          <w:delText xml:space="preserve">        self.analysis = DataAnalysis(self.data)</w:delText>
        </w:r>
      </w:del>
    </w:p>
    <w:p w14:paraId="71E1D73B" w14:textId="7D35218A" w:rsidR="00A32C63" w:rsidRPr="00DC1A5C" w:rsidDel="003B3667" w:rsidRDefault="00A32C63" w:rsidP="00A32C63">
      <w:pPr>
        <w:pStyle w:val="HTMLPreformatted"/>
        <w:rPr>
          <w:del w:id="216" w:author="Vlad Dmitrenko" w:date="2024-11-28T22:52:00Z"/>
          <w:rStyle w:val="HTMLCode"/>
        </w:rPr>
      </w:pPr>
      <w:del w:id="217" w:author="Vlad Dmitrenko" w:date="2024-11-28T22:52:00Z">
        <w:r w:rsidRPr="00DC1A5C" w:rsidDel="003B3667">
          <w:rPr>
            <w:rStyle w:val="HTMLCode"/>
          </w:rPr>
          <w:delText xml:space="preserve">    </w:delText>
        </w:r>
      </w:del>
    </w:p>
    <w:p w14:paraId="000AE9E0" w14:textId="5FD3F398" w:rsidR="00A32C63" w:rsidRPr="00DC1A5C" w:rsidDel="003B3667" w:rsidRDefault="00A32C63" w:rsidP="00A32C63">
      <w:pPr>
        <w:pStyle w:val="HTMLPreformatted"/>
        <w:rPr>
          <w:del w:id="218" w:author="Vlad Dmitrenko" w:date="2024-11-28T22:52:00Z"/>
          <w:rStyle w:val="HTMLCode"/>
        </w:rPr>
      </w:pPr>
      <w:del w:id="219" w:author="Vlad Dmitrenko" w:date="2024-11-28T22:52:00Z">
        <w:r w:rsidRPr="00DC1A5C" w:rsidDel="003B3667">
          <w:rPr>
            <w:rStyle w:val="HTMLCode"/>
          </w:rPr>
          <w:delText xml:space="preserve">    </w:delText>
        </w:r>
        <w:r w:rsidRPr="00DC1A5C" w:rsidDel="003B3667">
          <w:rPr>
            <w:rStyle w:val="HTMLCode"/>
            <w:color w:val="7928A1"/>
          </w:rPr>
          <w:delText>def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display_extremes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AA5D00"/>
          </w:rPr>
          <w:delText>self</w:delText>
        </w:r>
        <w:r w:rsidRPr="00DC1A5C" w:rsidDel="003B3667">
          <w:rPr>
            <w:rStyle w:val="HTMLCode"/>
          </w:rPr>
          <w:delText>):</w:delText>
        </w:r>
      </w:del>
    </w:p>
    <w:p w14:paraId="3DBAD82B" w14:textId="45D9D792" w:rsidR="00A32C63" w:rsidRPr="00DC1A5C" w:rsidDel="003B3667" w:rsidRDefault="00A32C63" w:rsidP="00A32C63">
      <w:pPr>
        <w:pStyle w:val="HTMLPreformatted"/>
        <w:rPr>
          <w:del w:id="220" w:author="Vlad Dmitrenko" w:date="2024-11-28T22:52:00Z"/>
          <w:rStyle w:val="HTMLCode"/>
        </w:rPr>
      </w:pPr>
      <w:del w:id="221" w:author="Vlad Dmitrenko" w:date="2024-11-28T22:52:00Z">
        <w:r w:rsidRPr="00DC1A5C" w:rsidDel="003B3667">
          <w:rPr>
            <w:rStyle w:val="HTMLCode"/>
          </w:rPr>
          <w:delText xml:space="preserve">        extremes = self.analysis.get_extreme_values()</w:delText>
        </w:r>
      </w:del>
    </w:p>
    <w:p w14:paraId="4403C064" w14:textId="56AF236E" w:rsidR="00A32C63" w:rsidRPr="00DC1A5C" w:rsidDel="003B3667" w:rsidRDefault="00A32C63" w:rsidP="00A32C63">
      <w:pPr>
        <w:pStyle w:val="HTMLPreformatted"/>
        <w:rPr>
          <w:del w:id="222" w:author="Vlad Dmitrenko" w:date="2024-11-28T22:52:00Z"/>
          <w:rStyle w:val="HTMLCode"/>
        </w:rPr>
      </w:pPr>
      <w:del w:id="223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for</w:delText>
        </w:r>
        <w:r w:rsidRPr="00DC1A5C" w:rsidDel="003B3667">
          <w:rPr>
            <w:rStyle w:val="HTMLCode"/>
          </w:rPr>
          <w:delText xml:space="preserve"> key, value </w:delText>
        </w:r>
        <w:r w:rsidRPr="00DC1A5C" w:rsidDel="003B3667">
          <w:rPr>
            <w:rStyle w:val="HTMLCode"/>
            <w:color w:val="7928A1"/>
          </w:rPr>
          <w:delText>in</w:delText>
        </w:r>
        <w:r w:rsidRPr="00DC1A5C" w:rsidDel="003B3667">
          <w:rPr>
            <w:rStyle w:val="HTMLCode"/>
          </w:rPr>
          <w:delText xml:space="preserve"> extremes.items():</w:delText>
        </w:r>
      </w:del>
    </w:p>
    <w:p w14:paraId="5EF88A7A" w14:textId="2D8C256A" w:rsidR="00A32C63" w:rsidRPr="00DC1A5C" w:rsidDel="003B3667" w:rsidRDefault="00A32C63" w:rsidP="00A32C63">
      <w:pPr>
        <w:pStyle w:val="HTMLPreformatted"/>
        <w:rPr>
          <w:del w:id="224" w:author="Vlad Dmitrenko" w:date="2024-11-28T22:52:00Z"/>
          <w:rStyle w:val="HTMLCode"/>
        </w:rPr>
      </w:pPr>
      <w:del w:id="225" w:author="Vlad Dmitrenko" w:date="2024-11-28T22:52:00Z">
        <w:r w:rsidRPr="00DC1A5C" w:rsidDel="003B3667">
          <w:rPr>
            <w:rStyle w:val="HTMLCode"/>
          </w:rPr>
          <w:delText xml:space="preserve">            </w:delText>
        </w:r>
        <w:r w:rsidRPr="00DC1A5C" w:rsidDel="003B3667">
          <w:rPr>
            <w:rStyle w:val="HTMLCode"/>
            <w:color w:val="AA5D00"/>
          </w:rPr>
          <w:delText>print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008000"/>
          </w:rPr>
          <w:delText>f'{key}: Min={value[</w:delText>
        </w:r>
        <w:r w:rsidRPr="00DC1A5C" w:rsidDel="003B3667">
          <w:rPr>
            <w:rStyle w:val="HTMLCode"/>
            <w:color w:val="AA5D00"/>
          </w:rPr>
          <w:delText>0</w:delText>
        </w:r>
        <w:r w:rsidRPr="00DC1A5C" w:rsidDel="003B3667">
          <w:rPr>
            <w:rStyle w:val="HTMLCode"/>
            <w:color w:val="008000"/>
          </w:rPr>
          <w:delText>]}, Max={value[</w:delText>
        </w:r>
        <w:r w:rsidRPr="00DC1A5C" w:rsidDel="003B3667">
          <w:rPr>
            <w:rStyle w:val="HTMLCode"/>
            <w:color w:val="AA5D00"/>
          </w:rPr>
          <w:delText>1</w:delText>
        </w:r>
        <w:r w:rsidRPr="00DC1A5C" w:rsidDel="003B3667">
          <w:rPr>
            <w:rStyle w:val="HTMLCode"/>
            <w:color w:val="008000"/>
          </w:rPr>
          <w:delText>]}'</w:delText>
        </w:r>
        <w:r w:rsidRPr="00DC1A5C" w:rsidDel="003B3667">
          <w:rPr>
            <w:rStyle w:val="HTMLCode"/>
          </w:rPr>
          <w:delText>)</w:delText>
        </w:r>
      </w:del>
    </w:p>
    <w:p w14:paraId="7FE55577" w14:textId="748422A2" w:rsidR="00A32C63" w:rsidRPr="00DC1A5C" w:rsidDel="003B3667" w:rsidRDefault="00A32C63" w:rsidP="00A32C63">
      <w:pPr>
        <w:pStyle w:val="HTMLPreformatted"/>
        <w:rPr>
          <w:del w:id="226" w:author="Vlad Dmitrenko" w:date="2024-11-28T22:52:00Z"/>
          <w:rStyle w:val="HTMLCode"/>
        </w:rPr>
      </w:pPr>
    </w:p>
    <w:p w14:paraId="1C0CACB2" w14:textId="2470E403" w:rsidR="00A32C63" w:rsidRPr="00DC1A5C" w:rsidDel="003B3667" w:rsidRDefault="00A32C63" w:rsidP="00A32C63">
      <w:pPr>
        <w:pStyle w:val="HTMLPreformatted"/>
        <w:rPr>
          <w:del w:id="227" w:author="Vlad Dmitrenko" w:date="2024-11-28T22:52:00Z"/>
          <w:rStyle w:val="HTMLCode"/>
        </w:rPr>
      </w:pPr>
      <w:del w:id="228" w:author="Vlad Dmitrenko" w:date="2024-11-28T22:52:00Z">
        <w:r w:rsidRPr="00DC1A5C" w:rsidDel="003B3667">
          <w:rPr>
            <w:rStyle w:val="HTMLCode"/>
          </w:rPr>
          <w:delText xml:space="preserve">    </w:delText>
        </w:r>
        <w:r w:rsidRPr="00DC1A5C" w:rsidDel="003B3667">
          <w:rPr>
            <w:rStyle w:val="HTMLCode"/>
            <w:color w:val="7928A1"/>
          </w:rPr>
          <w:delText>def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get_plot_instance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AA5D00"/>
          </w:rPr>
          <w:delText>self, plot_type</w:delText>
        </w:r>
        <w:r w:rsidRPr="00DC1A5C" w:rsidDel="003B3667">
          <w:rPr>
            <w:rStyle w:val="HTMLCode"/>
          </w:rPr>
          <w:delText>):</w:delText>
        </w:r>
      </w:del>
    </w:p>
    <w:p w14:paraId="2D49E2E3" w14:textId="5B255C96" w:rsidR="00A32C63" w:rsidRPr="00DC1A5C" w:rsidDel="003B3667" w:rsidRDefault="00A32C63" w:rsidP="00A32C63">
      <w:pPr>
        <w:pStyle w:val="HTMLPreformatted"/>
        <w:rPr>
          <w:del w:id="229" w:author="Vlad Dmitrenko" w:date="2024-11-28T22:52:00Z"/>
          <w:rStyle w:val="HTMLCode"/>
        </w:rPr>
      </w:pPr>
      <w:del w:id="230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if</w:delText>
        </w:r>
        <w:r w:rsidRPr="00DC1A5C" w:rsidDel="003B3667">
          <w:rPr>
            <w:rStyle w:val="HTMLCode"/>
          </w:rPr>
          <w:delText xml:space="preserve"> plot_type == </w:delText>
        </w:r>
        <w:r w:rsidRPr="00DC1A5C" w:rsidDel="003B3667">
          <w:rPr>
            <w:rStyle w:val="HTMLCode"/>
            <w:color w:val="008000"/>
          </w:rPr>
          <w:delText>"line"</w:delText>
        </w:r>
        <w:r w:rsidRPr="00DC1A5C" w:rsidDel="003B3667">
          <w:rPr>
            <w:rStyle w:val="HTMLCode"/>
          </w:rPr>
          <w:delText>:</w:delText>
        </w:r>
      </w:del>
    </w:p>
    <w:p w14:paraId="0691D71D" w14:textId="1DF9103B" w:rsidR="00A32C63" w:rsidRPr="00DC1A5C" w:rsidDel="003B3667" w:rsidRDefault="00A32C63" w:rsidP="00A32C63">
      <w:pPr>
        <w:pStyle w:val="HTMLPreformatted"/>
        <w:rPr>
          <w:del w:id="231" w:author="Vlad Dmitrenko" w:date="2024-11-28T22:52:00Z"/>
          <w:rStyle w:val="HTMLCode"/>
        </w:rPr>
      </w:pPr>
      <w:del w:id="232" w:author="Vlad Dmitrenko" w:date="2024-11-28T22:52:00Z">
        <w:r w:rsidRPr="00DC1A5C" w:rsidDel="003B3667">
          <w:rPr>
            <w:rStyle w:val="HTMLCode"/>
          </w:rPr>
          <w:delText xml:space="preserve">            </w:delText>
        </w:r>
        <w:r w:rsidRPr="00DC1A5C" w:rsidDel="003B3667">
          <w:rPr>
            <w:rStyle w:val="HTMLCode"/>
            <w:color w:val="7928A1"/>
          </w:rPr>
          <w:delText>return</w:delText>
        </w:r>
        <w:r w:rsidRPr="00DC1A5C" w:rsidDel="003B3667">
          <w:rPr>
            <w:rStyle w:val="HTMLCode"/>
          </w:rPr>
          <w:delText xml:space="preserve"> LineChart()</w:delText>
        </w:r>
      </w:del>
    </w:p>
    <w:p w14:paraId="23F6334D" w14:textId="2220E7F3" w:rsidR="00A32C63" w:rsidRPr="00DC1A5C" w:rsidDel="003B3667" w:rsidRDefault="00A32C63" w:rsidP="00A32C63">
      <w:pPr>
        <w:pStyle w:val="HTMLPreformatted"/>
        <w:rPr>
          <w:del w:id="233" w:author="Vlad Dmitrenko" w:date="2024-11-28T22:52:00Z"/>
          <w:rStyle w:val="HTMLCode"/>
        </w:rPr>
      </w:pPr>
      <w:del w:id="234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elif</w:delText>
        </w:r>
        <w:r w:rsidRPr="00DC1A5C" w:rsidDel="003B3667">
          <w:rPr>
            <w:rStyle w:val="HTMLCode"/>
          </w:rPr>
          <w:delText xml:space="preserve"> plot_type == </w:delText>
        </w:r>
        <w:r w:rsidRPr="00DC1A5C" w:rsidDel="003B3667">
          <w:rPr>
            <w:rStyle w:val="HTMLCode"/>
            <w:color w:val="008000"/>
          </w:rPr>
          <w:delText>"scatter"</w:delText>
        </w:r>
        <w:r w:rsidRPr="00DC1A5C" w:rsidDel="003B3667">
          <w:rPr>
            <w:rStyle w:val="HTMLCode"/>
          </w:rPr>
          <w:delText>:</w:delText>
        </w:r>
      </w:del>
    </w:p>
    <w:p w14:paraId="371ADA8E" w14:textId="28244822" w:rsidR="00A32C63" w:rsidRPr="00DC1A5C" w:rsidDel="003B3667" w:rsidRDefault="00A32C63" w:rsidP="00A32C63">
      <w:pPr>
        <w:pStyle w:val="HTMLPreformatted"/>
        <w:rPr>
          <w:del w:id="235" w:author="Vlad Dmitrenko" w:date="2024-11-28T22:52:00Z"/>
          <w:rStyle w:val="HTMLCode"/>
        </w:rPr>
      </w:pPr>
      <w:del w:id="236" w:author="Vlad Dmitrenko" w:date="2024-11-28T22:52:00Z">
        <w:r w:rsidRPr="00DC1A5C" w:rsidDel="003B3667">
          <w:rPr>
            <w:rStyle w:val="HTMLCode"/>
          </w:rPr>
          <w:delText xml:space="preserve">            </w:delText>
        </w:r>
        <w:r w:rsidRPr="00DC1A5C" w:rsidDel="003B3667">
          <w:rPr>
            <w:rStyle w:val="HTMLCode"/>
            <w:color w:val="7928A1"/>
          </w:rPr>
          <w:delText>return</w:delText>
        </w:r>
        <w:r w:rsidRPr="00DC1A5C" w:rsidDel="003B3667">
          <w:rPr>
            <w:rStyle w:val="HTMLCode"/>
          </w:rPr>
          <w:delText xml:space="preserve"> ScatterPlot()</w:delText>
        </w:r>
      </w:del>
    </w:p>
    <w:p w14:paraId="1C3F3B4D" w14:textId="49B50843" w:rsidR="00A32C63" w:rsidRPr="00DC1A5C" w:rsidDel="003B3667" w:rsidRDefault="00A32C63" w:rsidP="00A32C63">
      <w:pPr>
        <w:pStyle w:val="HTMLPreformatted"/>
        <w:rPr>
          <w:del w:id="237" w:author="Vlad Dmitrenko" w:date="2024-11-28T22:52:00Z"/>
          <w:rStyle w:val="HTMLCode"/>
        </w:rPr>
      </w:pPr>
      <w:del w:id="238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elif</w:delText>
        </w:r>
        <w:r w:rsidRPr="00DC1A5C" w:rsidDel="003B3667">
          <w:rPr>
            <w:rStyle w:val="HTMLCode"/>
          </w:rPr>
          <w:delText xml:space="preserve"> plot_type == </w:delText>
        </w:r>
        <w:r w:rsidRPr="00DC1A5C" w:rsidDel="003B3667">
          <w:rPr>
            <w:rStyle w:val="HTMLCode"/>
            <w:color w:val="008000"/>
          </w:rPr>
          <w:delText>"histogram"</w:delText>
        </w:r>
        <w:r w:rsidRPr="00DC1A5C" w:rsidDel="003B3667">
          <w:rPr>
            <w:rStyle w:val="HTMLCode"/>
          </w:rPr>
          <w:delText>:</w:delText>
        </w:r>
      </w:del>
    </w:p>
    <w:p w14:paraId="40D2B7EA" w14:textId="63DA4F5B" w:rsidR="00A32C63" w:rsidRPr="00DC1A5C" w:rsidDel="003B3667" w:rsidRDefault="00A32C63" w:rsidP="00A32C63">
      <w:pPr>
        <w:pStyle w:val="HTMLPreformatted"/>
        <w:rPr>
          <w:del w:id="239" w:author="Vlad Dmitrenko" w:date="2024-11-28T22:52:00Z"/>
          <w:rStyle w:val="HTMLCode"/>
        </w:rPr>
      </w:pPr>
      <w:del w:id="240" w:author="Vlad Dmitrenko" w:date="2024-11-28T22:52:00Z">
        <w:r w:rsidRPr="00DC1A5C" w:rsidDel="003B3667">
          <w:rPr>
            <w:rStyle w:val="HTMLCode"/>
          </w:rPr>
          <w:delText xml:space="preserve">            </w:delText>
        </w:r>
        <w:r w:rsidRPr="00DC1A5C" w:rsidDel="003B3667">
          <w:rPr>
            <w:rStyle w:val="HTMLCode"/>
            <w:color w:val="7928A1"/>
          </w:rPr>
          <w:delText>return</w:delText>
        </w:r>
        <w:r w:rsidRPr="00DC1A5C" w:rsidDel="003B3667">
          <w:rPr>
            <w:rStyle w:val="HTMLCode"/>
          </w:rPr>
          <w:delText xml:space="preserve"> Histogram()</w:delText>
        </w:r>
      </w:del>
    </w:p>
    <w:p w14:paraId="6EE655A9" w14:textId="1E3D5CB8" w:rsidR="00A32C63" w:rsidRPr="00DC1A5C" w:rsidDel="003B3667" w:rsidRDefault="00A32C63" w:rsidP="00A32C63">
      <w:pPr>
        <w:pStyle w:val="HTMLPreformatted"/>
        <w:rPr>
          <w:del w:id="241" w:author="Vlad Dmitrenko" w:date="2024-11-28T22:52:00Z"/>
          <w:rStyle w:val="HTMLCode"/>
        </w:rPr>
      </w:pPr>
      <w:del w:id="242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else</w:delText>
        </w:r>
        <w:r w:rsidRPr="00DC1A5C" w:rsidDel="003B3667">
          <w:rPr>
            <w:rStyle w:val="HTMLCode"/>
          </w:rPr>
          <w:delText>:</w:delText>
        </w:r>
      </w:del>
    </w:p>
    <w:p w14:paraId="15712371" w14:textId="61732274" w:rsidR="00A32C63" w:rsidRPr="00DC1A5C" w:rsidDel="003B3667" w:rsidRDefault="00A32C63" w:rsidP="00A32C63">
      <w:pPr>
        <w:pStyle w:val="HTMLPreformatted"/>
        <w:rPr>
          <w:del w:id="243" w:author="Vlad Dmitrenko" w:date="2024-11-28T22:52:00Z"/>
          <w:rStyle w:val="HTMLCode"/>
        </w:rPr>
      </w:pPr>
      <w:del w:id="244" w:author="Vlad Dmitrenko" w:date="2024-11-28T22:52:00Z">
        <w:r w:rsidRPr="00DC1A5C" w:rsidDel="003B3667">
          <w:rPr>
            <w:rStyle w:val="HTMLCode"/>
          </w:rPr>
          <w:delText xml:space="preserve">            </w:delText>
        </w:r>
        <w:r w:rsidRPr="00DC1A5C" w:rsidDel="003B3667">
          <w:rPr>
            <w:rStyle w:val="HTMLCode"/>
            <w:color w:val="7928A1"/>
          </w:rPr>
          <w:delText>return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AA5D00"/>
          </w:rPr>
          <w:delText>None</w:delText>
        </w:r>
      </w:del>
    </w:p>
    <w:p w14:paraId="30696105" w14:textId="18FDABC9" w:rsidR="00A32C63" w:rsidRPr="00DC1A5C" w:rsidDel="003B3667" w:rsidRDefault="00A32C63" w:rsidP="00A32C63">
      <w:pPr>
        <w:pStyle w:val="HTMLPreformatted"/>
        <w:rPr>
          <w:del w:id="245" w:author="Vlad Dmitrenko" w:date="2024-11-28T22:52:00Z"/>
          <w:rStyle w:val="HTMLCode"/>
        </w:rPr>
      </w:pPr>
    </w:p>
    <w:p w14:paraId="55BBD4C8" w14:textId="56EE1686" w:rsidR="00A32C63" w:rsidRPr="00DC1A5C" w:rsidDel="003B3667" w:rsidRDefault="00A32C63" w:rsidP="00A32C63">
      <w:pPr>
        <w:pStyle w:val="HTMLPreformatted"/>
        <w:rPr>
          <w:del w:id="246" w:author="Vlad Dmitrenko" w:date="2024-11-28T22:52:00Z"/>
          <w:rStyle w:val="HTMLCode"/>
        </w:rPr>
      </w:pPr>
      <w:del w:id="247" w:author="Vlad Dmitrenko" w:date="2024-11-28T22:52:00Z">
        <w:r w:rsidRPr="00DC1A5C" w:rsidDel="003B3667">
          <w:rPr>
            <w:rStyle w:val="HTMLCode"/>
          </w:rPr>
          <w:delText xml:space="preserve">    </w:delText>
        </w:r>
        <w:r w:rsidRPr="00DC1A5C" w:rsidDel="003B3667">
          <w:rPr>
            <w:rStyle w:val="HTMLCode"/>
            <w:color w:val="7928A1"/>
          </w:rPr>
          <w:delText>def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plot_chart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AA5D00"/>
          </w:rPr>
          <w:delText>self, plot_type</w:delText>
        </w:r>
        <w:r w:rsidRPr="00DC1A5C" w:rsidDel="003B3667">
          <w:rPr>
            <w:rStyle w:val="HTMLCode"/>
          </w:rPr>
          <w:delText>):</w:delText>
        </w:r>
      </w:del>
    </w:p>
    <w:p w14:paraId="21DEDFF0" w14:textId="49AFA677" w:rsidR="00A32C63" w:rsidRPr="00DC1A5C" w:rsidDel="003B3667" w:rsidRDefault="00A32C63" w:rsidP="00A32C63">
      <w:pPr>
        <w:pStyle w:val="HTMLPreformatted"/>
        <w:rPr>
          <w:del w:id="248" w:author="Vlad Dmitrenko" w:date="2024-11-28T22:52:00Z"/>
          <w:rStyle w:val="HTMLCode"/>
        </w:rPr>
      </w:pPr>
      <w:del w:id="249" w:author="Vlad Dmitrenko" w:date="2024-11-28T22:52:00Z">
        <w:r w:rsidRPr="00DC1A5C" w:rsidDel="003B3667">
          <w:rPr>
            <w:rStyle w:val="HTMLCode"/>
          </w:rPr>
          <w:delText xml:space="preserve">        plot_instance = self.get_plot_instance(plot_type)</w:delText>
        </w:r>
      </w:del>
    </w:p>
    <w:p w14:paraId="7E41C783" w14:textId="02304C96" w:rsidR="00A32C63" w:rsidRPr="00DC1A5C" w:rsidDel="003B3667" w:rsidRDefault="00A32C63" w:rsidP="00A32C63">
      <w:pPr>
        <w:pStyle w:val="HTMLPreformatted"/>
        <w:rPr>
          <w:del w:id="250" w:author="Vlad Dmitrenko" w:date="2024-11-28T22:52:00Z"/>
          <w:rStyle w:val="HTMLCode"/>
        </w:rPr>
      </w:pPr>
      <w:del w:id="251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if</w:delText>
        </w:r>
        <w:r w:rsidRPr="00DC1A5C" w:rsidDel="003B3667">
          <w:rPr>
            <w:rStyle w:val="HTMLCode"/>
          </w:rPr>
          <w:delText xml:space="preserve"> plot_instance:</w:delText>
        </w:r>
      </w:del>
    </w:p>
    <w:p w14:paraId="3C8FD7D0" w14:textId="446138C0" w:rsidR="00A32C63" w:rsidRPr="00DC1A5C" w:rsidDel="003B3667" w:rsidRDefault="00A32C63" w:rsidP="00A32C63">
      <w:pPr>
        <w:pStyle w:val="HTMLPreformatted"/>
        <w:rPr>
          <w:del w:id="252" w:author="Vlad Dmitrenko" w:date="2024-11-28T22:52:00Z"/>
          <w:rStyle w:val="HTMLCode"/>
        </w:rPr>
      </w:pPr>
      <w:del w:id="253" w:author="Vlad Dmitrenko" w:date="2024-11-28T22:52:00Z">
        <w:r w:rsidRPr="00DC1A5C" w:rsidDel="003B3667">
          <w:rPr>
            <w:rStyle w:val="HTMLCode"/>
          </w:rPr>
          <w:delText xml:space="preserve">            plot_instance.plot(self.data)  </w:delText>
        </w:r>
      </w:del>
    </w:p>
    <w:p w14:paraId="75571DB4" w14:textId="651ED24F" w:rsidR="00A32C63" w:rsidRPr="00DC1A5C" w:rsidDel="003B3667" w:rsidRDefault="00A32C63" w:rsidP="00A32C63">
      <w:pPr>
        <w:pStyle w:val="HTMLPreformatted"/>
        <w:rPr>
          <w:del w:id="254" w:author="Vlad Dmitrenko" w:date="2024-11-28T22:52:00Z"/>
          <w:rStyle w:val="HTMLCode"/>
        </w:rPr>
      </w:pPr>
      <w:del w:id="255" w:author="Vlad Dmitrenko" w:date="2024-11-28T22:52:00Z">
        <w:r w:rsidRPr="00DC1A5C" w:rsidDel="003B3667">
          <w:rPr>
            <w:rStyle w:val="HTMLCode"/>
          </w:rPr>
          <w:delText xml:space="preserve">            plot_instance.show() </w:delText>
        </w:r>
      </w:del>
    </w:p>
    <w:p w14:paraId="1EB729CF" w14:textId="73CB9D13" w:rsidR="00EB1D13" w:rsidRPr="00DC1A5C" w:rsidDel="003B3667" w:rsidRDefault="00EB1D13" w:rsidP="00140611">
      <w:pPr>
        <w:spacing w:after="200" w:line="276" w:lineRule="auto"/>
        <w:ind w:firstLine="0"/>
        <w:rPr>
          <w:del w:id="256" w:author="Vlad Dmitrenko" w:date="2024-11-28T22:54:00Z"/>
          <w:lang w:val="uk-UA"/>
        </w:rPr>
      </w:pPr>
    </w:p>
    <w:p w14:paraId="6555C88D" w14:textId="110AF945" w:rsidR="00EB1D13" w:rsidRPr="00894B5D" w:rsidDel="003B3667" w:rsidRDefault="00EB1D13" w:rsidP="00140611">
      <w:pPr>
        <w:spacing w:after="200" w:line="276" w:lineRule="auto"/>
        <w:ind w:firstLine="0"/>
        <w:rPr>
          <w:del w:id="257" w:author="Vlad Dmitrenko" w:date="2024-11-28T22:52:00Z"/>
          <w:lang w:val="uk-UA"/>
        </w:rPr>
      </w:pPr>
      <w:del w:id="258" w:author="Vlad Dmitrenko" w:date="2024-11-28T22:52:00Z">
        <w:r w:rsidRPr="00DC1A5C" w:rsidDel="003B3667">
          <w:rPr>
            <w:lang w:val="uk-UA"/>
          </w:rPr>
          <w:delText>Текст функції</w:delText>
        </w:r>
        <w:r w:rsidR="00A32C63" w:rsidRPr="00DC1A5C" w:rsidDel="003B3667">
          <w:rPr>
            <w:lang w:val="uk-UA"/>
          </w:rPr>
          <w:delText xml:space="preserve"> експорту діаграми в </w:delText>
        </w:r>
        <w:r w:rsidR="00A32C63" w:rsidRPr="00894B5D" w:rsidDel="003B3667">
          <w:rPr>
            <w:lang w:val="uk-UA"/>
          </w:rPr>
          <w:delText>PNG</w:delText>
        </w:r>
      </w:del>
    </w:p>
    <w:p w14:paraId="49089B21" w14:textId="263707AB" w:rsidR="00A32C63" w:rsidRPr="00894B5D" w:rsidDel="003B3667" w:rsidRDefault="00A32C63" w:rsidP="00A32C63">
      <w:pPr>
        <w:pStyle w:val="HTMLPreformatted"/>
        <w:rPr>
          <w:del w:id="259" w:author="Vlad Dmitrenko" w:date="2024-11-28T22:52:00Z"/>
          <w:rStyle w:val="HTMLCode"/>
        </w:rPr>
      </w:pPr>
      <w:del w:id="260" w:author="Vlad Dmitrenko" w:date="2024-11-28T22:52:00Z">
        <w:r w:rsidRPr="00DC1A5C" w:rsidDel="003B3667">
          <w:rPr>
            <w:rStyle w:val="HTMLCode"/>
            <w:color w:val="7928A1"/>
          </w:rPr>
          <w:delText>class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ExportController</w:delText>
        </w:r>
        <w:r w:rsidRPr="00DC1A5C" w:rsidDel="003B3667">
          <w:rPr>
            <w:rStyle w:val="HTMLCode"/>
          </w:rPr>
          <w:delText>:</w:delText>
        </w:r>
      </w:del>
    </w:p>
    <w:p w14:paraId="6A3424A4" w14:textId="0606891C" w:rsidR="00A32C63" w:rsidRPr="00DC1A5C" w:rsidDel="003B3667" w:rsidRDefault="00A32C63" w:rsidP="00A32C63">
      <w:pPr>
        <w:pStyle w:val="HTMLPreformatted"/>
        <w:rPr>
          <w:del w:id="261" w:author="Vlad Dmitrenko" w:date="2024-11-28T22:52:00Z"/>
          <w:rStyle w:val="HTMLCode"/>
        </w:rPr>
      </w:pPr>
      <w:del w:id="262" w:author="Vlad Dmitrenko" w:date="2024-11-28T22:52:00Z">
        <w:r w:rsidRPr="00DC1A5C" w:rsidDel="003B3667">
          <w:rPr>
            <w:rStyle w:val="HTMLCode"/>
          </w:rPr>
          <w:delText xml:space="preserve">    </w:delText>
        </w:r>
        <w:r w:rsidRPr="00DC1A5C" w:rsidDel="003B3667">
          <w:rPr>
            <w:rStyle w:val="HTMLCode"/>
            <w:color w:val="7928A1"/>
          </w:rPr>
          <w:delText>def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export_plot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AA5D00"/>
          </w:rPr>
          <w:delText>self, plot_instance, filename, format=</w:delText>
        </w:r>
        <w:r w:rsidRPr="00DC1A5C" w:rsidDel="003B3667">
          <w:rPr>
            <w:rStyle w:val="HTMLCode"/>
            <w:color w:val="008000"/>
          </w:rPr>
          <w:delText>"png"</w:delText>
        </w:r>
        <w:r w:rsidRPr="00DC1A5C" w:rsidDel="003B3667">
          <w:rPr>
            <w:rStyle w:val="HTMLCode"/>
          </w:rPr>
          <w:delText>):</w:delText>
        </w:r>
      </w:del>
    </w:p>
    <w:p w14:paraId="6D6E97BE" w14:textId="757BC036" w:rsidR="00A32C63" w:rsidRPr="00DC1A5C" w:rsidDel="003B3667" w:rsidRDefault="00A32C63" w:rsidP="00A32C63">
      <w:pPr>
        <w:pStyle w:val="HTMLPreformatted"/>
        <w:rPr>
          <w:del w:id="263" w:author="Vlad Dmitrenko" w:date="2024-11-28T22:52:00Z"/>
          <w:rStyle w:val="HTMLCode"/>
        </w:rPr>
      </w:pPr>
      <w:del w:id="264" w:author="Vlad Dmitrenko" w:date="2024-11-28T22:52:00Z">
        <w:r w:rsidRPr="00DC1A5C" w:rsidDel="003B3667">
          <w:rPr>
            <w:rStyle w:val="HTMLCode"/>
          </w:rPr>
          <w:delText xml:space="preserve">        plot_instance.save(filename, </w:delText>
        </w:r>
        <w:r w:rsidRPr="00DC1A5C" w:rsidDel="003B3667">
          <w:rPr>
            <w:rStyle w:val="HTMLCode"/>
            <w:color w:val="AA5D00"/>
          </w:rPr>
          <w:delText>format</w:delText>
        </w:r>
        <w:r w:rsidRPr="00DC1A5C" w:rsidDel="003B3667">
          <w:rPr>
            <w:rStyle w:val="HTMLCode"/>
          </w:rPr>
          <w:delText>)</w:delText>
        </w:r>
      </w:del>
    </w:p>
    <w:p w14:paraId="46C05101" w14:textId="6ABF8C59" w:rsidR="00A32C63" w:rsidRPr="00DC1A5C" w:rsidDel="003B3667" w:rsidRDefault="00A32C63" w:rsidP="00A32C63">
      <w:pPr>
        <w:pStyle w:val="HTMLPreformatted"/>
        <w:rPr>
          <w:del w:id="265" w:author="Vlad Dmitrenko" w:date="2024-11-28T22:52:00Z"/>
          <w:rStyle w:val="HTMLCode"/>
        </w:rPr>
      </w:pPr>
      <w:del w:id="266" w:author="Vlad Dmitrenko" w:date="2024-11-28T22:52:00Z">
        <w:r w:rsidRPr="00DC1A5C" w:rsidDel="003B3667">
          <w:rPr>
            <w:rStyle w:val="HTMLCode"/>
          </w:rPr>
          <w:delText xml:space="preserve">    </w:delText>
        </w:r>
      </w:del>
    </w:p>
    <w:p w14:paraId="5AF06C4D" w14:textId="3D717B7D" w:rsidR="00A32C63" w:rsidRPr="00DC1A5C" w:rsidDel="003B3667" w:rsidRDefault="00A32C63" w:rsidP="00A32C63">
      <w:pPr>
        <w:pStyle w:val="HTMLPreformatted"/>
        <w:rPr>
          <w:del w:id="267" w:author="Vlad Dmitrenko" w:date="2024-11-28T22:52:00Z"/>
          <w:rStyle w:val="HTMLCode"/>
        </w:rPr>
      </w:pPr>
      <w:del w:id="268" w:author="Vlad Dmitrenko" w:date="2024-11-28T22:52:00Z">
        <w:r w:rsidRPr="00DC1A5C" w:rsidDel="003B3667">
          <w:rPr>
            <w:rStyle w:val="HTMLCode"/>
          </w:rPr>
          <w:delText xml:space="preserve">    </w:delText>
        </w:r>
        <w:r w:rsidRPr="00DC1A5C" w:rsidDel="003B3667">
          <w:rPr>
            <w:rStyle w:val="HTMLCode"/>
            <w:color w:val="7928A1"/>
          </w:rPr>
          <w:delText>def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export_as_html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AA5D00"/>
          </w:rPr>
          <w:delText>self, plot_instance, filename</w:delText>
        </w:r>
        <w:r w:rsidRPr="00DC1A5C" w:rsidDel="003B3667">
          <w:rPr>
            <w:rStyle w:val="HTMLCode"/>
          </w:rPr>
          <w:delText>):</w:delText>
        </w:r>
      </w:del>
    </w:p>
    <w:p w14:paraId="5477B71D" w14:textId="700C2320" w:rsidR="00A32C63" w:rsidRPr="00DC1A5C" w:rsidDel="003B3667" w:rsidRDefault="00A32C63" w:rsidP="00A32C63">
      <w:pPr>
        <w:pStyle w:val="HTMLPreformatted"/>
        <w:rPr>
          <w:del w:id="269" w:author="Vlad Dmitrenko" w:date="2024-11-28T22:52:00Z"/>
          <w:rStyle w:val="HTMLCode"/>
        </w:rPr>
      </w:pPr>
      <w:del w:id="270" w:author="Vlad Dmitrenko" w:date="2024-11-28T22:52:00Z">
        <w:r w:rsidRPr="00DC1A5C" w:rsidDel="003B3667">
          <w:rPr>
            <w:rStyle w:val="HTMLCode"/>
          </w:rPr>
          <w:delText xml:space="preserve">        plot_instance.save_as_html(filename)</w:delText>
        </w:r>
      </w:del>
    </w:p>
    <w:p w14:paraId="0FB8B804" w14:textId="21F88732" w:rsidR="00A32C63" w:rsidRPr="00DC1A5C" w:rsidDel="003B3667" w:rsidRDefault="00A32C63" w:rsidP="00A32C63">
      <w:pPr>
        <w:pStyle w:val="HTMLPreformatted"/>
        <w:rPr>
          <w:del w:id="271" w:author="Vlad Dmitrenko" w:date="2024-11-28T22:52:00Z"/>
          <w:rStyle w:val="HTMLCode"/>
        </w:rPr>
      </w:pPr>
      <w:del w:id="272" w:author="Vlad Dmitrenko" w:date="2024-11-28T22:52:00Z">
        <w:r w:rsidRPr="00DC1A5C" w:rsidDel="003B3667">
          <w:rPr>
            <w:rStyle w:val="HTMLCode"/>
          </w:rPr>
          <w:delText xml:space="preserve">    </w:delText>
        </w:r>
      </w:del>
    </w:p>
    <w:p w14:paraId="3C783B2F" w14:textId="122D7677" w:rsidR="00A32C63" w:rsidRPr="00DC1A5C" w:rsidDel="003B3667" w:rsidRDefault="00A32C63" w:rsidP="00A32C63">
      <w:pPr>
        <w:pStyle w:val="HTMLPreformatted"/>
        <w:rPr>
          <w:del w:id="273" w:author="Vlad Dmitrenko" w:date="2024-11-28T22:52:00Z"/>
          <w:rStyle w:val="HTMLCode"/>
        </w:rPr>
      </w:pPr>
      <w:del w:id="274" w:author="Vlad Dmitrenko" w:date="2024-11-28T22:52:00Z">
        <w:r w:rsidRPr="00DC1A5C" w:rsidDel="003B3667">
          <w:rPr>
            <w:rStyle w:val="HTMLCode"/>
          </w:rPr>
          <w:delText xml:space="preserve">    </w:delText>
        </w:r>
        <w:r w:rsidRPr="00DC1A5C" w:rsidDel="003B3667">
          <w:rPr>
            <w:rStyle w:val="HTMLCode"/>
            <w:color w:val="7928A1"/>
          </w:rPr>
          <w:delText>def</w:delText>
        </w:r>
        <w:r w:rsidRPr="00DC1A5C" w:rsidDel="003B3667">
          <w:rPr>
            <w:rStyle w:val="HTMLCode"/>
          </w:rPr>
          <w:delText xml:space="preserve"> </w:delText>
        </w:r>
        <w:r w:rsidRPr="00DC1A5C" w:rsidDel="003B3667">
          <w:rPr>
            <w:rStyle w:val="HTMLCode"/>
            <w:color w:val="007FAA"/>
          </w:rPr>
          <w:delText>prompt_and_export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AA5D00"/>
          </w:rPr>
          <w:delText>self, plot_instance, filename_base, format=</w:delText>
        </w:r>
        <w:r w:rsidRPr="00DC1A5C" w:rsidDel="003B3667">
          <w:rPr>
            <w:rStyle w:val="HTMLCode"/>
            <w:color w:val="008000"/>
          </w:rPr>
          <w:delText>"png"</w:delText>
        </w:r>
        <w:r w:rsidRPr="00DC1A5C" w:rsidDel="003B3667">
          <w:rPr>
            <w:rStyle w:val="HTMLCode"/>
          </w:rPr>
          <w:delText>):</w:delText>
        </w:r>
      </w:del>
    </w:p>
    <w:p w14:paraId="6B8349B8" w14:textId="7C6FAA70" w:rsidR="00A32C63" w:rsidRPr="00DC1A5C" w:rsidDel="003B3667" w:rsidRDefault="00A32C63" w:rsidP="00A32C63">
      <w:pPr>
        <w:pStyle w:val="HTMLPreformatted"/>
        <w:rPr>
          <w:del w:id="275" w:author="Vlad Dmitrenko" w:date="2024-11-28T22:52:00Z"/>
          <w:rStyle w:val="HTMLCode"/>
        </w:rPr>
      </w:pPr>
      <w:del w:id="276" w:author="Vlad Dmitrenko" w:date="2024-11-28T22:52:00Z">
        <w:r w:rsidRPr="00DC1A5C" w:rsidDel="003B3667">
          <w:rPr>
            <w:rStyle w:val="HTMLCode"/>
          </w:rPr>
          <w:delText xml:space="preserve">        save_choice = </w:delText>
        </w:r>
        <w:r w:rsidRPr="00DC1A5C" w:rsidDel="003B3667">
          <w:rPr>
            <w:rStyle w:val="HTMLCode"/>
            <w:color w:val="AA5D00"/>
          </w:rPr>
          <w:delText>input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008000"/>
          </w:rPr>
          <w:delText>"Do you want to save this chart? (y/n): "</w:delText>
        </w:r>
        <w:r w:rsidRPr="00DC1A5C" w:rsidDel="003B3667">
          <w:rPr>
            <w:rStyle w:val="HTMLCode"/>
          </w:rPr>
          <w:delText>)</w:delText>
        </w:r>
      </w:del>
    </w:p>
    <w:p w14:paraId="26B01B45" w14:textId="41DC3CFD" w:rsidR="00A32C63" w:rsidRPr="00DC1A5C" w:rsidDel="003B3667" w:rsidRDefault="00A32C63" w:rsidP="00A32C63">
      <w:pPr>
        <w:pStyle w:val="HTMLPreformatted"/>
        <w:rPr>
          <w:del w:id="277" w:author="Vlad Dmitrenko" w:date="2024-11-28T22:52:00Z"/>
          <w:rStyle w:val="HTMLCode"/>
        </w:rPr>
      </w:pPr>
      <w:del w:id="278" w:author="Vlad Dmitrenko" w:date="2024-11-28T22:52:00Z">
        <w:r w:rsidRPr="00DC1A5C" w:rsidDel="003B3667">
          <w:rPr>
            <w:rStyle w:val="HTMLCode"/>
          </w:rPr>
          <w:delText xml:space="preserve">        </w:delText>
        </w:r>
        <w:r w:rsidRPr="00DC1A5C" w:rsidDel="003B3667">
          <w:rPr>
            <w:rStyle w:val="HTMLCode"/>
            <w:color w:val="7928A1"/>
          </w:rPr>
          <w:delText>if</w:delText>
        </w:r>
        <w:r w:rsidRPr="00DC1A5C" w:rsidDel="003B3667">
          <w:rPr>
            <w:rStyle w:val="HTMLCode"/>
          </w:rPr>
          <w:delText xml:space="preserve"> save_choice.lower() == </w:delText>
        </w:r>
        <w:r w:rsidRPr="00DC1A5C" w:rsidDel="003B3667">
          <w:rPr>
            <w:rStyle w:val="HTMLCode"/>
            <w:color w:val="008000"/>
          </w:rPr>
          <w:delText>'y'</w:delText>
        </w:r>
        <w:r w:rsidRPr="00DC1A5C" w:rsidDel="003B3667">
          <w:rPr>
            <w:rStyle w:val="HTMLCode"/>
          </w:rPr>
          <w:delText>:</w:delText>
        </w:r>
      </w:del>
    </w:p>
    <w:p w14:paraId="4D12F09F" w14:textId="31E0DEBA" w:rsidR="00A32C63" w:rsidRPr="00DC1A5C" w:rsidDel="003B3667" w:rsidRDefault="00A32C63" w:rsidP="00A32C63">
      <w:pPr>
        <w:pStyle w:val="HTMLPreformatted"/>
        <w:rPr>
          <w:del w:id="279" w:author="Vlad Dmitrenko" w:date="2024-11-28T22:52:00Z"/>
          <w:rStyle w:val="HTMLCode"/>
        </w:rPr>
      </w:pPr>
      <w:del w:id="280" w:author="Vlad Dmitrenko" w:date="2024-11-28T22:52:00Z">
        <w:r w:rsidRPr="00DC1A5C" w:rsidDel="003B3667">
          <w:rPr>
            <w:rStyle w:val="HTMLCode"/>
          </w:rPr>
          <w:delText xml:space="preserve">            filename = </w:delText>
        </w:r>
        <w:r w:rsidRPr="00DC1A5C" w:rsidDel="003B3667">
          <w:rPr>
            <w:rStyle w:val="HTMLCode"/>
            <w:color w:val="008000"/>
          </w:rPr>
          <w:delText>f"{filename_base}.{</w:delText>
        </w:r>
        <w:r w:rsidRPr="00DC1A5C" w:rsidDel="003B3667">
          <w:rPr>
            <w:rStyle w:val="HTMLCode"/>
            <w:color w:val="AA5D00"/>
          </w:rPr>
          <w:delText>format</w:delText>
        </w:r>
        <w:r w:rsidRPr="00DC1A5C" w:rsidDel="003B3667">
          <w:rPr>
            <w:rStyle w:val="HTMLCode"/>
            <w:color w:val="008000"/>
          </w:rPr>
          <w:delText>}"</w:delText>
        </w:r>
      </w:del>
    </w:p>
    <w:p w14:paraId="6AA5D355" w14:textId="1796E3EB" w:rsidR="00A32C63" w:rsidRPr="00DC1A5C" w:rsidDel="003B3667" w:rsidRDefault="00A32C63" w:rsidP="00A32C63">
      <w:pPr>
        <w:pStyle w:val="HTMLPreformatted"/>
        <w:rPr>
          <w:del w:id="281" w:author="Vlad Dmitrenko" w:date="2024-11-28T22:52:00Z"/>
          <w:rStyle w:val="HTMLCode"/>
        </w:rPr>
      </w:pPr>
      <w:del w:id="282" w:author="Vlad Dmitrenko" w:date="2024-11-28T22:52:00Z">
        <w:r w:rsidRPr="00DC1A5C" w:rsidDel="003B3667">
          <w:rPr>
            <w:rStyle w:val="HTMLCode"/>
          </w:rPr>
          <w:delText xml:space="preserve">            self.export_plot(plot_instance, filename, </w:delText>
        </w:r>
        <w:r w:rsidRPr="00DC1A5C" w:rsidDel="003B3667">
          <w:rPr>
            <w:rStyle w:val="HTMLCode"/>
            <w:color w:val="AA5D00"/>
          </w:rPr>
          <w:delText>format</w:delText>
        </w:r>
        <w:r w:rsidRPr="00DC1A5C" w:rsidDel="003B3667">
          <w:rPr>
            <w:rStyle w:val="HTMLCode"/>
          </w:rPr>
          <w:delText>)</w:delText>
        </w:r>
      </w:del>
    </w:p>
    <w:p w14:paraId="76A96055" w14:textId="0CE0241D" w:rsidR="00A32C63" w:rsidRPr="00DC1A5C" w:rsidDel="003B3667" w:rsidRDefault="00A32C63" w:rsidP="00A32C63">
      <w:pPr>
        <w:pStyle w:val="HTMLPreformatted"/>
        <w:rPr>
          <w:del w:id="283" w:author="Vlad Dmitrenko" w:date="2024-11-28T22:52:00Z"/>
          <w:rStyle w:val="HTMLCode"/>
        </w:rPr>
      </w:pPr>
      <w:del w:id="284" w:author="Vlad Dmitrenko" w:date="2024-11-28T22:52:00Z">
        <w:r w:rsidRPr="00DC1A5C" w:rsidDel="003B3667">
          <w:rPr>
            <w:rStyle w:val="HTMLCode"/>
          </w:rPr>
          <w:delText xml:space="preserve">            </w:delText>
        </w:r>
        <w:r w:rsidRPr="00DC1A5C" w:rsidDel="003B3667">
          <w:rPr>
            <w:rStyle w:val="HTMLCode"/>
            <w:color w:val="AA5D00"/>
          </w:rPr>
          <w:delText>print</w:delText>
        </w:r>
        <w:r w:rsidRPr="00DC1A5C" w:rsidDel="003B3667">
          <w:rPr>
            <w:rStyle w:val="HTMLCode"/>
          </w:rPr>
          <w:delText>(</w:delText>
        </w:r>
        <w:r w:rsidRPr="00DC1A5C" w:rsidDel="003B3667">
          <w:rPr>
            <w:rStyle w:val="HTMLCode"/>
            <w:color w:val="008000"/>
          </w:rPr>
          <w:delText>f"Chart saved as {filename}."</w:delText>
        </w:r>
        <w:r w:rsidRPr="00DC1A5C" w:rsidDel="003B3667">
          <w:rPr>
            <w:rStyle w:val="HTMLCode"/>
          </w:rPr>
          <w:delText>)</w:delText>
        </w:r>
      </w:del>
    </w:p>
    <w:p w14:paraId="4C3F241F" w14:textId="77777777" w:rsidR="00A32C63" w:rsidRPr="00DC1A5C" w:rsidDel="003B3667" w:rsidRDefault="00A32C63" w:rsidP="00140611">
      <w:pPr>
        <w:spacing w:after="200" w:line="276" w:lineRule="auto"/>
        <w:ind w:firstLine="0"/>
        <w:rPr>
          <w:del w:id="285" w:author="Vlad Dmitrenko" w:date="2024-11-28T22:54:00Z"/>
          <w:lang w:val="uk-UA"/>
        </w:rPr>
      </w:pPr>
    </w:p>
    <w:p w14:paraId="0256E107" w14:textId="77777777" w:rsidR="00EB1D13" w:rsidRPr="00894B5D" w:rsidRDefault="00EB1D13" w:rsidP="00EB1D13">
      <w:pPr>
        <w:pStyle w:val="HTMLPreformatted"/>
        <w:rPr>
          <w:rStyle w:val="HTMLCode"/>
        </w:rPr>
      </w:pPr>
    </w:p>
    <w:p w14:paraId="63662763" w14:textId="608E64C9" w:rsidR="00A32C63" w:rsidRPr="00DC1A5C" w:rsidDel="003B3667" w:rsidRDefault="00202830">
      <w:pPr>
        <w:spacing w:after="200" w:line="276" w:lineRule="auto"/>
        <w:ind w:firstLine="0"/>
        <w:rPr>
          <w:del w:id="286" w:author="Vlad Dmitrenko" w:date="2024-11-28T22:54:00Z"/>
          <w:bCs/>
          <w:lang w:val="uk-UA"/>
        </w:rPr>
      </w:pPr>
      <w:r w:rsidRPr="00894B5D">
        <w:rPr>
          <w:b/>
          <w:lang w:val="uk-UA"/>
        </w:rPr>
        <w:t>Висновки:</w:t>
      </w:r>
      <w:r w:rsidR="00140611" w:rsidRPr="00DC1A5C">
        <w:rPr>
          <w:b/>
          <w:lang w:val="uk-UA"/>
        </w:rPr>
        <w:t xml:space="preserve"> </w:t>
      </w:r>
      <w:r w:rsidR="00126170" w:rsidRPr="00DC1A5C">
        <w:rPr>
          <w:bCs/>
          <w:lang w:val="uk-UA"/>
        </w:rPr>
        <w:t>В ході виконання лабораторної роботи було створено</w:t>
      </w:r>
      <w:r w:rsidR="00A32C63" w:rsidRPr="00894B5D">
        <w:rPr>
          <w:bCs/>
          <w:lang w:val="uk-UA"/>
        </w:rPr>
        <w:t xml:space="preserve"> </w:t>
      </w:r>
      <w:proofErr w:type="spellStart"/>
      <w:ins w:id="287" w:author="Vlad Dmitrenko" w:date="2024-11-28T22:53:00Z">
        <w:r w:rsidR="003B3667">
          <w:rPr>
            <w:bCs/>
            <w:lang w:val="uk-UA"/>
          </w:rPr>
          <w:t>проєкт</w:t>
        </w:r>
        <w:proofErr w:type="spellEnd"/>
        <w:r w:rsidR="003B3667">
          <w:rPr>
            <w:bCs/>
            <w:lang w:val="uk-UA"/>
          </w:rPr>
          <w:t xml:space="preserve">, який об’єднує всі лабораторні роботи, та дозволяє запустити їх з одного </w:t>
        </w:r>
        <w:proofErr w:type="spellStart"/>
        <w:r w:rsidR="003B3667">
          <w:rPr>
            <w:bCs/>
            <w:lang w:val="uk-UA"/>
          </w:rPr>
          <w:t>раннера</w:t>
        </w:r>
        <w:proofErr w:type="spellEnd"/>
        <w:r w:rsidR="003B3667">
          <w:rPr>
            <w:bCs/>
            <w:lang w:val="uk-UA"/>
          </w:rPr>
          <w:t xml:space="preserve">, також виконано </w:t>
        </w:r>
        <w:proofErr w:type="spellStart"/>
        <w:r w:rsidR="003B3667">
          <w:rPr>
            <w:bCs/>
            <w:lang w:val="uk-UA"/>
          </w:rPr>
          <w:t>рефакторинг</w:t>
        </w:r>
        <w:proofErr w:type="spellEnd"/>
        <w:r w:rsidR="003B3667">
          <w:rPr>
            <w:bCs/>
            <w:lang w:val="uk-UA"/>
          </w:rPr>
          <w:t xml:space="preserve"> та описана документація коду.</w:t>
        </w:r>
      </w:ins>
      <w:del w:id="288" w:author="Vlad Dmitrenko" w:date="2024-11-28T22:53:00Z">
        <w:r w:rsidR="00A32C63" w:rsidRPr="00DC1A5C" w:rsidDel="003B3667">
          <w:rPr>
            <w:bCs/>
            <w:lang w:val="uk-UA"/>
          </w:rPr>
          <w:delText xml:space="preserve">багатофункціональний додаток для візуалізації </w:delText>
        </w:r>
        <w:r w:rsidR="00A32C63" w:rsidRPr="00894B5D" w:rsidDel="003B3667">
          <w:rPr>
            <w:bCs/>
            <w:lang w:val="uk-UA"/>
          </w:rPr>
          <w:delText>CSV-</w:delText>
        </w:r>
        <w:r w:rsidR="00A32C63" w:rsidRPr="00DC1A5C" w:rsidDel="003B3667">
          <w:rPr>
            <w:bCs/>
            <w:lang w:val="uk-UA"/>
          </w:rPr>
          <w:delText xml:space="preserve">наборів даних за допомогою </w:delText>
        </w:r>
        <w:r w:rsidR="00A32C63" w:rsidRPr="00894B5D" w:rsidDel="003B3667">
          <w:rPr>
            <w:bCs/>
            <w:lang w:val="uk-UA"/>
          </w:rPr>
          <w:delText xml:space="preserve">Matplotlib. </w:delText>
        </w:r>
      </w:del>
    </w:p>
    <w:p w14:paraId="1B4C96F1" w14:textId="77777777" w:rsidR="00EB1D13" w:rsidRPr="00894B5D" w:rsidRDefault="00EB1D13">
      <w:pPr>
        <w:spacing w:after="200" w:line="276" w:lineRule="auto"/>
        <w:ind w:firstLine="0"/>
        <w:rPr>
          <w:bCs/>
          <w:lang w:val="uk-UA"/>
        </w:rPr>
      </w:pPr>
    </w:p>
    <w:sectPr w:rsidR="00EB1D13" w:rsidRPr="00894B5D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FAF0" w14:textId="77777777" w:rsidR="008E7232" w:rsidRDefault="008E7232">
      <w:pPr>
        <w:spacing w:line="240" w:lineRule="auto"/>
      </w:pPr>
      <w:r>
        <w:separator/>
      </w:r>
    </w:p>
  </w:endnote>
  <w:endnote w:type="continuationSeparator" w:id="0">
    <w:p w14:paraId="29F694B3" w14:textId="77777777" w:rsidR="008E7232" w:rsidRDefault="008E7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20283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FE26" w14:textId="77777777" w:rsidR="008E7232" w:rsidRDefault="008E7232">
      <w:pPr>
        <w:spacing w:line="240" w:lineRule="auto"/>
      </w:pPr>
      <w:r>
        <w:separator/>
      </w:r>
    </w:p>
  </w:footnote>
  <w:footnote w:type="continuationSeparator" w:id="0">
    <w:p w14:paraId="21A0A200" w14:textId="77777777" w:rsidR="008E7232" w:rsidRDefault="008E72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 Dmitrenko">
    <w15:presenceInfo w15:providerId="Windows Live" w15:userId="40948e8e60c411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markup="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C1F48"/>
    <w:rsid w:val="000E73C4"/>
    <w:rsid w:val="00126170"/>
    <w:rsid w:val="00140611"/>
    <w:rsid w:val="0018460E"/>
    <w:rsid w:val="001C194E"/>
    <w:rsid w:val="00202830"/>
    <w:rsid w:val="00283648"/>
    <w:rsid w:val="003B3667"/>
    <w:rsid w:val="00483BCE"/>
    <w:rsid w:val="004D5048"/>
    <w:rsid w:val="005A484B"/>
    <w:rsid w:val="00633A7A"/>
    <w:rsid w:val="00780786"/>
    <w:rsid w:val="008617E6"/>
    <w:rsid w:val="008846C3"/>
    <w:rsid w:val="00894B5D"/>
    <w:rsid w:val="008E7232"/>
    <w:rsid w:val="00933B28"/>
    <w:rsid w:val="0096014D"/>
    <w:rsid w:val="00A3173E"/>
    <w:rsid w:val="00A32C63"/>
    <w:rsid w:val="00C24C57"/>
    <w:rsid w:val="00C64DAC"/>
    <w:rsid w:val="00D25EEA"/>
    <w:rsid w:val="00DC1A5C"/>
    <w:rsid w:val="00E743DD"/>
    <w:rsid w:val="00EB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6A52-581F-49EB-A91B-9E6492CF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4915</Words>
  <Characters>2803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Blxxd</dc:creator>
  <cp:lastModifiedBy>Vlad Dmitrenko</cp:lastModifiedBy>
  <cp:revision>4</cp:revision>
  <cp:lastPrinted>2024-11-28T20:55:00Z</cp:lastPrinted>
  <dcterms:created xsi:type="dcterms:W3CDTF">2024-11-28T20:39:00Z</dcterms:created>
  <dcterms:modified xsi:type="dcterms:W3CDTF">2024-11-28T20:55:00Z</dcterms:modified>
</cp:coreProperties>
</file>